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430E" w:rsidRDefault="00AE430E">
      <w:pPr>
        <w:pStyle w:val="Title"/>
        <w:rPr>
          <w:sz w:val="32"/>
        </w:rPr>
      </w:pPr>
      <w:r>
        <w:rPr>
          <w:sz w:val="32"/>
        </w:rPr>
        <w:t>HP 350: Health Behavior Research Methods</w:t>
      </w:r>
    </w:p>
    <w:p w:rsidR="00AE430E" w:rsidRDefault="001F5DCC">
      <w:pPr>
        <w:pStyle w:val="Title"/>
        <w:rPr>
          <w:sz w:val="28"/>
        </w:rPr>
      </w:pPr>
      <w:r>
        <w:rPr>
          <w:sz w:val="32"/>
        </w:rPr>
        <w:t>Spring</w:t>
      </w:r>
      <w:r w:rsidR="00AE430E">
        <w:rPr>
          <w:sz w:val="32"/>
        </w:rPr>
        <w:t>, 20</w:t>
      </w:r>
      <w:r>
        <w:rPr>
          <w:sz w:val="32"/>
        </w:rPr>
        <w:t>10</w:t>
      </w:r>
    </w:p>
    <w:p w:rsidR="00AE430E" w:rsidRDefault="00AE430E">
      <w:pPr>
        <w:pStyle w:val="Title"/>
      </w:pPr>
    </w:p>
    <w:p w:rsidR="00AE430E" w:rsidRDefault="00AE430E">
      <w:pPr>
        <w:pStyle w:val="Title"/>
      </w:pPr>
      <w:r>
        <w:t xml:space="preserve">Tuesday &amp; Thursday 9:30-10:50 am </w:t>
      </w:r>
    </w:p>
    <w:p w:rsidR="00E5512E" w:rsidRDefault="00E5512E">
      <w:pPr>
        <w:pStyle w:val="Title"/>
      </w:pPr>
      <w:r>
        <w:t>THH208</w:t>
      </w:r>
    </w:p>
    <w:p w:rsidR="00AE430E" w:rsidRDefault="00AE430E">
      <w:pPr>
        <w:pStyle w:val="Title"/>
        <w:rPr>
          <w:lang w:val="de-DE"/>
        </w:rPr>
      </w:pPr>
      <w:r>
        <w:rPr>
          <w:lang w:val="de-DE"/>
        </w:rPr>
        <w:t xml:space="preserve"> </w:t>
      </w:r>
    </w:p>
    <w:p w:rsidR="00AE430E" w:rsidRDefault="009B38E3">
      <w:pPr>
        <w:rPr>
          <w:lang w:val="de-DE"/>
        </w:rPr>
      </w:pPr>
      <w:r>
        <w:rPr>
          <w:lang w:val="de-DE"/>
        </w:rPr>
        <w:t>Professor:</w:t>
      </w:r>
      <w:r>
        <w:rPr>
          <w:lang w:val="de-DE"/>
        </w:rPr>
        <w:tab/>
      </w:r>
      <w:r>
        <w:rPr>
          <w:lang w:val="de-DE"/>
        </w:rPr>
        <w:tab/>
        <w:t>Genevieve Dunton, Ph.D, MPH</w:t>
      </w:r>
    </w:p>
    <w:p w:rsidR="00AE430E" w:rsidRDefault="009B38E3">
      <w:pPr>
        <w:rPr>
          <w:lang w:val="fr-FR"/>
        </w:rPr>
      </w:pPr>
      <w:r>
        <w:rPr>
          <w:lang w:val="fr-FR"/>
        </w:rPr>
        <w:t>Phone:</w:t>
      </w:r>
      <w:r>
        <w:rPr>
          <w:lang w:val="fr-FR"/>
        </w:rPr>
        <w:tab/>
      </w:r>
      <w:r>
        <w:rPr>
          <w:lang w:val="fr-FR"/>
        </w:rPr>
        <w:tab/>
      </w:r>
      <w:r>
        <w:rPr>
          <w:lang w:val="fr-FR"/>
        </w:rPr>
        <w:tab/>
        <w:t>626-457-4126</w:t>
      </w:r>
    </w:p>
    <w:p w:rsidR="00AE430E" w:rsidRDefault="00AE430E">
      <w:pPr>
        <w:rPr>
          <w:lang w:val="fr-FR"/>
        </w:rPr>
      </w:pPr>
      <w:r>
        <w:rPr>
          <w:lang w:val="fr-FR"/>
        </w:rPr>
        <w:t>E-mail:</w:t>
      </w:r>
      <w:r>
        <w:rPr>
          <w:lang w:val="fr-FR"/>
        </w:rPr>
        <w:tab/>
      </w:r>
      <w:r>
        <w:rPr>
          <w:lang w:val="fr-FR"/>
        </w:rPr>
        <w:tab/>
      </w:r>
      <w:r>
        <w:rPr>
          <w:lang w:val="fr-FR"/>
        </w:rPr>
        <w:tab/>
      </w:r>
      <w:r w:rsidR="009B38E3">
        <w:t>dunton</w:t>
      </w:r>
      <w:r>
        <w:t>@usc.edu</w:t>
      </w:r>
    </w:p>
    <w:p w:rsidR="00AE430E" w:rsidRDefault="00AE430E">
      <w:pPr>
        <w:ind w:left="2160" w:hanging="2160"/>
      </w:pPr>
      <w:r>
        <w:t>Office Hours:</w:t>
      </w:r>
      <w:r>
        <w:tab/>
        <w:t xml:space="preserve">By appointment – preferably immediately before or after class.  </w:t>
      </w:r>
    </w:p>
    <w:p w:rsidR="00AE430E" w:rsidRDefault="00AE430E">
      <w:pPr>
        <w:ind w:left="2160"/>
      </w:pPr>
      <w:r>
        <w:t>Other times may be arranged.</w:t>
      </w:r>
    </w:p>
    <w:p w:rsidR="00AE430E" w:rsidRDefault="00AE430E"/>
    <w:p w:rsidR="00AE430E" w:rsidRDefault="00AE430E">
      <w:r>
        <w:t>Teaching As</w:t>
      </w:r>
      <w:r w:rsidR="003F731B">
        <w:t xml:space="preserve">sistant: </w:t>
      </w:r>
      <w:r w:rsidR="003F731B">
        <w:tab/>
        <w:t>Rhona</w:t>
      </w:r>
      <w:r w:rsidR="009B38E3">
        <w:t xml:space="preserve"> Slaughter</w:t>
      </w:r>
    </w:p>
    <w:p w:rsidR="00AE430E" w:rsidRDefault="009B38E3">
      <w:pPr>
        <w:pStyle w:val="Header"/>
        <w:tabs>
          <w:tab w:val="clear" w:pos="4320"/>
          <w:tab w:val="clear" w:pos="8640"/>
        </w:tabs>
      </w:pPr>
      <w:r>
        <w:t>E-mail:</w:t>
      </w:r>
      <w:r>
        <w:tab/>
        <w:t xml:space="preserve"> </w:t>
      </w:r>
      <w:r>
        <w:tab/>
      </w:r>
      <w:r>
        <w:tab/>
      </w:r>
      <w:r w:rsidR="003F731B" w:rsidRPr="003F731B">
        <w:t>rhona.slaughter@usc.edu</w:t>
      </w:r>
    </w:p>
    <w:p w:rsidR="00B70033" w:rsidRDefault="00AE430E" w:rsidP="00B70033">
      <w:r>
        <w:t xml:space="preserve">Office Hours: </w:t>
      </w:r>
      <w:r>
        <w:tab/>
      </w:r>
      <w:r>
        <w:tab/>
      </w:r>
      <w:r w:rsidR="008426E4">
        <w:t>Thursdays after class (outside classroom)</w:t>
      </w:r>
    </w:p>
    <w:p w:rsidR="00AE430E" w:rsidRDefault="00B70033" w:rsidP="001F5DCC">
      <w:r>
        <w:t xml:space="preserve">                                    </w:t>
      </w:r>
    </w:p>
    <w:p w:rsidR="00AE430E" w:rsidRDefault="00AE430E"/>
    <w:p w:rsidR="00AE430E" w:rsidRDefault="00AE430E"/>
    <w:p w:rsidR="00AE430E" w:rsidRDefault="00AE430E">
      <w:pPr>
        <w:pStyle w:val="Heading3"/>
        <w:rPr>
          <w:color w:val="auto"/>
        </w:rPr>
      </w:pPr>
      <w:r>
        <w:rPr>
          <w:color w:val="auto"/>
        </w:rPr>
        <w:t>Course Perquisites</w:t>
      </w:r>
    </w:p>
    <w:p w:rsidR="00AE430E" w:rsidRDefault="00AE430E">
      <w:pPr>
        <w:pStyle w:val="Heading3"/>
        <w:rPr>
          <w:b w:val="0"/>
          <w:color w:val="auto"/>
        </w:rPr>
      </w:pPr>
      <w:r>
        <w:rPr>
          <w:b w:val="0"/>
          <w:color w:val="auto"/>
        </w:rPr>
        <w:t>Prior to enrolling in HP 350, it is strongly recommended that students complete HP 340 – "Health Behavior Statistical Methods" – which teaches fundamental statistics that will applied in this course, such as t-tests, ANOVA, and Chi-Square.</w:t>
      </w:r>
    </w:p>
    <w:p w:rsidR="00AE430E" w:rsidRDefault="00AE430E"/>
    <w:p w:rsidR="00AE430E" w:rsidRDefault="00AE430E">
      <w:pPr>
        <w:pStyle w:val="Heading3"/>
        <w:rPr>
          <w:color w:val="auto"/>
        </w:rPr>
      </w:pPr>
      <w:r>
        <w:rPr>
          <w:color w:val="auto"/>
        </w:rPr>
        <w:t>Course Description and Goals</w:t>
      </w:r>
    </w:p>
    <w:p w:rsidR="00AE430E" w:rsidRDefault="00AE430E">
      <w:r>
        <w:t>This course is designed to introduce students to research methods used in health behavior sciences and to enable students to apply course concepts to develop their own research project.  It will serve as an introduction to research methodology and will concentrate on basic concepts underlying research methods.  In particular, students will receive detailed instruction in each of the following six areas:</w:t>
      </w:r>
    </w:p>
    <w:p w:rsidR="00AE430E" w:rsidRDefault="00AE430E"/>
    <w:p w:rsidR="00AE430E" w:rsidRDefault="00AE430E">
      <w:pPr>
        <w:pStyle w:val="Header"/>
        <w:numPr>
          <w:ilvl w:val="0"/>
          <w:numId w:val="26"/>
        </w:numPr>
        <w:tabs>
          <w:tab w:val="left" w:pos="360"/>
        </w:tabs>
      </w:pPr>
      <w:r>
        <w:t>Research hypothesis</w:t>
      </w:r>
    </w:p>
    <w:p w:rsidR="00AE430E" w:rsidRDefault="00AE430E">
      <w:pPr>
        <w:numPr>
          <w:ilvl w:val="1"/>
          <w:numId w:val="26"/>
        </w:numPr>
        <w:tabs>
          <w:tab w:val="left" w:pos="360"/>
        </w:tabs>
      </w:pPr>
      <w:r>
        <w:t>Develop a testable research question</w:t>
      </w:r>
    </w:p>
    <w:p w:rsidR="00AE430E" w:rsidRDefault="00AE430E">
      <w:pPr>
        <w:numPr>
          <w:ilvl w:val="0"/>
          <w:numId w:val="26"/>
        </w:numPr>
        <w:tabs>
          <w:tab w:val="left" w:pos="360"/>
        </w:tabs>
      </w:pPr>
      <w:r>
        <w:t>Observation and Measurement</w:t>
      </w:r>
    </w:p>
    <w:p w:rsidR="00AE430E" w:rsidRDefault="00AE430E">
      <w:pPr>
        <w:numPr>
          <w:ilvl w:val="1"/>
          <w:numId w:val="26"/>
        </w:numPr>
        <w:tabs>
          <w:tab w:val="left" w:pos="360"/>
        </w:tabs>
      </w:pPr>
      <w:r>
        <w:t>Questionnaire development, validity, reliability</w:t>
      </w:r>
    </w:p>
    <w:p w:rsidR="00AE430E" w:rsidRDefault="00AE430E">
      <w:pPr>
        <w:pStyle w:val="Header"/>
        <w:numPr>
          <w:ilvl w:val="0"/>
          <w:numId w:val="26"/>
        </w:numPr>
        <w:tabs>
          <w:tab w:val="left" w:pos="360"/>
        </w:tabs>
      </w:pPr>
      <w:r>
        <w:t>Experimental Design</w:t>
      </w:r>
    </w:p>
    <w:p w:rsidR="00AE430E" w:rsidRDefault="00AE430E">
      <w:pPr>
        <w:numPr>
          <w:ilvl w:val="1"/>
          <w:numId w:val="26"/>
        </w:numPr>
        <w:tabs>
          <w:tab w:val="left" w:pos="360"/>
        </w:tabs>
      </w:pPr>
      <w:r>
        <w:t>Design a particular type of experiment while controlling for the threats to the validity</w:t>
      </w:r>
    </w:p>
    <w:p w:rsidR="00AE430E" w:rsidRDefault="00AE430E">
      <w:pPr>
        <w:numPr>
          <w:ilvl w:val="0"/>
          <w:numId w:val="26"/>
        </w:numPr>
        <w:tabs>
          <w:tab w:val="left" w:pos="360"/>
        </w:tabs>
      </w:pPr>
      <w:r>
        <w:t>Sampling</w:t>
      </w:r>
    </w:p>
    <w:p w:rsidR="00AE430E" w:rsidRDefault="00AE430E">
      <w:pPr>
        <w:numPr>
          <w:ilvl w:val="1"/>
          <w:numId w:val="26"/>
        </w:numPr>
        <w:tabs>
          <w:tab w:val="left" w:pos="360"/>
        </w:tabs>
      </w:pPr>
      <w:r>
        <w:t>Random sampling, stratified sampling</w:t>
      </w:r>
    </w:p>
    <w:p w:rsidR="00AE430E" w:rsidRDefault="00AE430E">
      <w:pPr>
        <w:numPr>
          <w:ilvl w:val="0"/>
          <w:numId w:val="26"/>
        </w:numPr>
        <w:tabs>
          <w:tab w:val="left" w:pos="360"/>
        </w:tabs>
      </w:pPr>
      <w:r>
        <w:t>Statistical Analyses</w:t>
      </w:r>
    </w:p>
    <w:p w:rsidR="00AE430E" w:rsidRDefault="00AE430E">
      <w:pPr>
        <w:numPr>
          <w:ilvl w:val="1"/>
          <w:numId w:val="26"/>
        </w:numPr>
        <w:tabs>
          <w:tab w:val="left" w:pos="360"/>
        </w:tabs>
      </w:pPr>
      <w:r>
        <w:t>Conduct descriptive and inferential statistics</w:t>
      </w:r>
    </w:p>
    <w:p w:rsidR="00AE430E" w:rsidRDefault="00AE430E">
      <w:pPr>
        <w:numPr>
          <w:ilvl w:val="0"/>
          <w:numId w:val="26"/>
        </w:numPr>
        <w:tabs>
          <w:tab w:val="left" w:pos="360"/>
        </w:tabs>
      </w:pPr>
      <w:r>
        <w:t>Reporting results</w:t>
      </w:r>
    </w:p>
    <w:p w:rsidR="00AE430E" w:rsidRDefault="00AE430E">
      <w:pPr>
        <w:numPr>
          <w:ilvl w:val="1"/>
          <w:numId w:val="26"/>
        </w:numPr>
        <w:tabs>
          <w:tab w:val="left" w:pos="360"/>
        </w:tabs>
      </w:pPr>
      <w:r>
        <w:t>Creating poster presentations and final reports</w:t>
      </w:r>
    </w:p>
    <w:p w:rsidR="00AE430E" w:rsidRDefault="00AE430E">
      <w:pPr>
        <w:tabs>
          <w:tab w:val="left" w:pos="360"/>
        </w:tabs>
        <w:ind w:left="288"/>
      </w:pPr>
    </w:p>
    <w:p w:rsidR="00AE430E" w:rsidRDefault="00AE430E"/>
    <w:p w:rsidR="00AE430E" w:rsidRDefault="00AE430E">
      <w:pPr>
        <w:pStyle w:val="Heading3"/>
      </w:pPr>
      <w:r>
        <w:rPr>
          <w:b w:val="0"/>
        </w:rPr>
        <w:t>Specifically, students will complete the following course goals by the end of the semester:</w:t>
      </w:r>
      <w:r>
        <w:t xml:space="preserve"> </w:t>
      </w:r>
    </w:p>
    <w:p w:rsidR="00AE430E" w:rsidRDefault="00AE430E"/>
    <w:p w:rsidR="00AE430E" w:rsidRDefault="00AE430E">
      <w:pPr>
        <w:pStyle w:val="Header"/>
        <w:numPr>
          <w:ilvl w:val="0"/>
          <w:numId w:val="25"/>
        </w:numPr>
        <w:tabs>
          <w:tab w:val="left" w:pos="360"/>
        </w:tabs>
      </w:pPr>
      <w:r>
        <w:t>Become familiar with research methodology topics in behavioral sciences, including research hypothesis development, qualitative analysis, measurement, experimental study design, sampling, statistical analyses, and reporting results.</w:t>
      </w:r>
    </w:p>
    <w:p w:rsidR="00AE430E" w:rsidRDefault="00AE430E">
      <w:pPr>
        <w:pStyle w:val="Header"/>
        <w:tabs>
          <w:tab w:val="left" w:pos="360"/>
        </w:tabs>
        <w:ind w:left="360"/>
      </w:pPr>
    </w:p>
    <w:p w:rsidR="00AE430E" w:rsidRDefault="00AE430E">
      <w:pPr>
        <w:pStyle w:val="Header"/>
        <w:numPr>
          <w:ilvl w:val="0"/>
          <w:numId w:val="25"/>
        </w:numPr>
        <w:tabs>
          <w:tab w:val="left" w:pos="360"/>
        </w:tabs>
      </w:pPr>
      <w:r>
        <w:t>Run an independent, student-generated research study, which includes the following:</w:t>
      </w:r>
    </w:p>
    <w:p w:rsidR="00AE430E" w:rsidRDefault="00AE430E">
      <w:pPr>
        <w:pStyle w:val="Header"/>
        <w:tabs>
          <w:tab w:val="left" w:pos="360"/>
        </w:tabs>
        <w:ind w:left="360"/>
      </w:pPr>
    </w:p>
    <w:p w:rsidR="00AE430E" w:rsidRDefault="00AE430E">
      <w:pPr>
        <w:pStyle w:val="Header"/>
        <w:numPr>
          <w:ilvl w:val="0"/>
          <w:numId w:val="9"/>
        </w:numPr>
        <w:tabs>
          <w:tab w:val="clear" w:pos="720"/>
          <w:tab w:val="left" w:pos="360"/>
          <w:tab w:val="num" w:pos="1008"/>
        </w:tabs>
        <w:ind w:left="1008"/>
      </w:pPr>
      <w:r>
        <w:t>Demonstrate ability to find and use scientific journal articles to guide research planning</w:t>
      </w:r>
    </w:p>
    <w:p w:rsidR="00AE430E" w:rsidRDefault="00AE430E">
      <w:pPr>
        <w:pStyle w:val="Header"/>
        <w:tabs>
          <w:tab w:val="left" w:pos="360"/>
        </w:tabs>
        <w:ind w:left="648"/>
      </w:pPr>
    </w:p>
    <w:p w:rsidR="00AE430E" w:rsidRDefault="00AE430E">
      <w:pPr>
        <w:pStyle w:val="Header"/>
        <w:numPr>
          <w:ilvl w:val="0"/>
          <w:numId w:val="9"/>
        </w:numPr>
        <w:tabs>
          <w:tab w:val="clear" w:pos="720"/>
          <w:tab w:val="left" w:pos="360"/>
          <w:tab w:val="num" w:pos="1008"/>
        </w:tabs>
        <w:ind w:left="1008"/>
      </w:pPr>
      <w:r>
        <w:t>Develop a testable research question</w:t>
      </w:r>
    </w:p>
    <w:p w:rsidR="00AE430E" w:rsidRDefault="00AE430E">
      <w:pPr>
        <w:pStyle w:val="Header"/>
        <w:tabs>
          <w:tab w:val="left" w:pos="360"/>
        </w:tabs>
      </w:pPr>
    </w:p>
    <w:p w:rsidR="00AE430E" w:rsidRDefault="00AE430E">
      <w:pPr>
        <w:numPr>
          <w:ilvl w:val="0"/>
          <w:numId w:val="9"/>
        </w:numPr>
        <w:tabs>
          <w:tab w:val="clear" w:pos="720"/>
          <w:tab w:val="left" w:pos="360"/>
          <w:tab w:val="num" w:pos="1008"/>
          <w:tab w:val="num" w:pos="1080"/>
        </w:tabs>
        <w:ind w:left="1008"/>
      </w:pPr>
      <w:r>
        <w:t>Demonstrate ability to find measures and create a survey with few reliability and validity limitations</w:t>
      </w:r>
    </w:p>
    <w:p w:rsidR="00AE430E" w:rsidRDefault="00AE430E">
      <w:pPr>
        <w:tabs>
          <w:tab w:val="left" w:pos="360"/>
          <w:tab w:val="num" w:pos="1080"/>
        </w:tabs>
      </w:pPr>
    </w:p>
    <w:p w:rsidR="00AE430E" w:rsidRDefault="00AE430E">
      <w:pPr>
        <w:numPr>
          <w:ilvl w:val="0"/>
          <w:numId w:val="9"/>
        </w:numPr>
        <w:tabs>
          <w:tab w:val="clear" w:pos="720"/>
          <w:tab w:val="left" w:pos="360"/>
          <w:tab w:val="num" w:pos="1008"/>
          <w:tab w:val="num" w:pos="1080"/>
        </w:tabs>
        <w:ind w:left="1008"/>
      </w:pPr>
      <w:r>
        <w:t>Choose the study design while controlling for threats to validity</w:t>
      </w:r>
    </w:p>
    <w:p w:rsidR="00AE430E" w:rsidRDefault="00AE430E">
      <w:pPr>
        <w:tabs>
          <w:tab w:val="left" w:pos="360"/>
          <w:tab w:val="num" w:pos="1080"/>
        </w:tabs>
      </w:pPr>
    </w:p>
    <w:p w:rsidR="00AE430E" w:rsidRDefault="00AE430E">
      <w:pPr>
        <w:numPr>
          <w:ilvl w:val="0"/>
          <w:numId w:val="9"/>
        </w:numPr>
        <w:tabs>
          <w:tab w:val="clear" w:pos="720"/>
          <w:tab w:val="left" w:pos="360"/>
          <w:tab w:val="num" w:pos="1008"/>
        </w:tabs>
        <w:ind w:left="1008"/>
      </w:pPr>
      <w:r>
        <w:t>Identify and use an appropriate sampling plan (random sampling, stratified sampling, or convenience sampling)</w:t>
      </w:r>
    </w:p>
    <w:p w:rsidR="00AE430E" w:rsidRDefault="00AE430E">
      <w:pPr>
        <w:tabs>
          <w:tab w:val="left" w:pos="360"/>
        </w:tabs>
      </w:pPr>
    </w:p>
    <w:p w:rsidR="00AE430E" w:rsidRDefault="00AE430E">
      <w:pPr>
        <w:numPr>
          <w:ilvl w:val="0"/>
          <w:numId w:val="9"/>
        </w:numPr>
        <w:tabs>
          <w:tab w:val="clear" w:pos="720"/>
          <w:tab w:val="left" w:pos="360"/>
          <w:tab w:val="num" w:pos="1008"/>
        </w:tabs>
        <w:ind w:left="1008"/>
      </w:pPr>
      <w:r>
        <w:t>Identify and run appropriate descriptive and inferential statistics using SPSS</w:t>
      </w:r>
    </w:p>
    <w:p w:rsidR="00AE430E" w:rsidRDefault="00AE430E">
      <w:pPr>
        <w:tabs>
          <w:tab w:val="left" w:pos="360"/>
        </w:tabs>
      </w:pPr>
    </w:p>
    <w:p w:rsidR="00AE430E" w:rsidRDefault="00AE430E">
      <w:pPr>
        <w:numPr>
          <w:ilvl w:val="0"/>
          <w:numId w:val="9"/>
        </w:numPr>
        <w:tabs>
          <w:tab w:val="clear" w:pos="720"/>
          <w:tab w:val="left" w:pos="360"/>
          <w:tab w:val="num" w:pos="1008"/>
        </w:tabs>
        <w:ind w:left="1008"/>
      </w:pPr>
      <w:r>
        <w:t xml:space="preserve">Demonstrate ability to give well-developed written and oral research reports </w:t>
      </w:r>
    </w:p>
    <w:p w:rsidR="00AE430E" w:rsidRDefault="00AE430E">
      <w:pPr>
        <w:tabs>
          <w:tab w:val="left" w:pos="360"/>
        </w:tabs>
      </w:pPr>
    </w:p>
    <w:p w:rsidR="00AE430E" w:rsidRDefault="00AE430E">
      <w:pPr>
        <w:numPr>
          <w:ilvl w:val="0"/>
          <w:numId w:val="9"/>
        </w:numPr>
        <w:tabs>
          <w:tab w:val="clear" w:pos="720"/>
          <w:tab w:val="left" w:pos="360"/>
          <w:tab w:val="num" w:pos="1008"/>
        </w:tabs>
        <w:ind w:left="1008"/>
      </w:pPr>
      <w:r>
        <w:t>Collaborate with a team of classmates to experience scientific collaboration</w:t>
      </w:r>
    </w:p>
    <w:p w:rsidR="00AE430E" w:rsidRDefault="00AE430E">
      <w:pPr>
        <w:tabs>
          <w:tab w:val="left" w:pos="360"/>
        </w:tabs>
      </w:pPr>
    </w:p>
    <w:p w:rsidR="00AE430E" w:rsidRDefault="00AE430E">
      <w:pPr>
        <w:numPr>
          <w:ilvl w:val="0"/>
          <w:numId w:val="9"/>
        </w:numPr>
        <w:tabs>
          <w:tab w:val="clear" w:pos="720"/>
          <w:tab w:val="left" w:pos="360"/>
          <w:tab w:val="num" w:pos="1008"/>
        </w:tabs>
        <w:ind w:left="1008"/>
      </w:pPr>
      <w:r>
        <w:t>Give and receive critical feedback on research projects from other students and researchers</w:t>
      </w:r>
    </w:p>
    <w:p w:rsidR="00AE430E" w:rsidRDefault="00AE430E">
      <w:pPr>
        <w:rPr>
          <w:b/>
        </w:rPr>
      </w:pPr>
    </w:p>
    <w:p w:rsidR="00AE430E" w:rsidRDefault="00AE430E">
      <w:r>
        <w:rPr>
          <w:b/>
        </w:rPr>
        <w:t>Textbooks</w:t>
      </w:r>
    </w:p>
    <w:p w:rsidR="00AE430E" w:rsidRDefault="00AE430E">
      <w:r>
        <w:t xml:space="preserve">Rosnow, R. L., &amp; Rosenthal R. (2008). </w:t>
      </w:r>
      <w:r>
        <w:rPr>
          <w:i/>
        </w:rPr>
        <w:t>Beginning Behavioral Research: A Conceptual Primer. 6</w:t>
      </w:r>
      <w:r>
        <w:rPr>
          <w:i/>
          <w:vertAlign w:val="superscript"/>
        </w:rPr>
        <w:t>th</w:t>
      </w:r>
      <w:r>
        <w:rPr>
          <w:i/>
        </w:rPr>
        <w:t xml:space="preserve"> Edition</w:t>
      </w:r>
      <w:r>
        <w:t>. New Jersey: Prentice Hall.</w:t>
      </w:r>
    </w:p>
    <w:p w:rsidR="00AE430E" w:rsidRDefault="00AE430E"/>
    <w:p w:rsidR="002C6AB3" w:rsidRDefault="002C6AB3"/>
    <w:p w:rsidR="00AE430E" w:rsidRPr="002C6AB3" w:rsidRDefault="00AE430E">
      <w:r w:rsidRPr="002C6AB3">
        <w:rPr>
          <w:u w:val="single"/>
        </w:rPr>
        <w:t>NOTE</w:t>
      </w:r>
      <w:r w:rsidRPr="002C6AB3">
        <w:t>: A copy will be available on reserve at Leavey library.  The earlier 2005</w:t>
      </w:r>
      <w:r w:rsidRPr="002C6AB3">
        <w:rPr>
          <w:i/>
          <w:iCs/>
        </w:rPr>
        <w:t xml:space="preserve"> 5</w:t>
      </w:r>
      <w:r w:rsidRPr="002C6AB3">
        <w:rPr>
          <w:i/>
          <w:iCs/>
          <w:vertAlign w:val="superscript"/>
        </w:rPr>
        <w:t>th</w:t>
      </w:r>
      <w:r w:rsidRPr="002C6AB3">
        <w:rPr>
          <w:i/>
          <w:iCs/>
        </w:rPr>
        <w:t xml:space="preserve"> Edition </w:t>
      </w:r>
      <w:r w:rsidRPr="002C6AB3">
        <w:t xml:space="preserve">can also be used for this course.  </w:t>
      </w:r>
    </w:p>
    <w:p w:rsidR="00AE430E" w:rsidRDefault="00AE430E" w:rsidP="002C6AB3"/>
    <w:p w:rsidR="00AE430E" w:rsidRDefault="00AE430E">
      <w:r>
        <w:rPr>
          <w:b/>
        </w:rPr>
        <w:t>Readings</w:t>
      </w:r>
    </w:p>
    <w:p w:rsidR="00AE430E" w:rsidRDefault="00AE430E">
      <w:r>
        <w:t>Exemplary scientific journal articles may be introduced into the course throughout the semester.  These articles will be posted on Blackboard.</w:t>
      </w:r>
    </w:p>
    <w:p w:rsidR="00AE430E" w:rsidRDefault="00AE430E"/>
    <w:p w:rsidR="002C6AB3" w:rsidRDefault="002C6AB3"/>
    <w:p w:rsidR="002C6AB3" w:rsidRDefault="002C6AB3"/>
    <w:p w:rsidR="002C6AB3" w:rsidRDefault="002C6AB3"/>
    <w:p w:rsidR="00AE430E" w:rsidRDefault="00AE430E">
      <w:pPr>
        <w:pStyle w:val="Heading1"/>
        <w:rPr>
          <w:rFonts w:eastAsia="Times New Roman"/>
        </w:rPr>
      </w:pPr>
      <w:r>
        <w:rPr>
          <w:rFonts w:eastAsia="Times New Roman"/>
        </w:rPr>
        <w:t>Electronic Course Management</w:t>
      </w:r>
    </w:p>
    <w:p w:rsidR="00AE430E" w:rsidRDefault="00AE430E">
      <w:r>
        <w:t xml:space="preserve">Blackboard (TOTALe) is an online course management system that will be used to provide electronic copies of lecture notes and class handouts. Grades, announcements, and other related course materials will also be available on Blackboard. To access Blackboard, simply go to </w:t>
      </w:r>
      <w:hyperlink r:id="rId7" w:history="1">
        <w:r>
          <w:rPr>
            <w:rStyle w:val="Hyperlink"/>
            <w:b/>
          </w:rPr>
          <w:t>https://blackboar</w:t>
        </w:r>
        <w:r>
          <w:rPr>
            <w:rStyle w:val="Hyperlink"/>
            <w:b/>
          </w:rPr>
          <w:t>d</w:t>
        </w:r>
        <w:r>
          <w:rPr>
            <w:rStyle w:val="Hyperlink"/>
            <w:b/>
          </w:rPr>
          <w:t>.usc.edu</w:t>
        </w:r>
      </w:hyperlink>
      <w:r>
        <w:rPr>
          <w:b/>
        </w:rPr>
        <w:t xml:space="preserve"> </w:t>
      </w:r>
      <w:r>
        <w:t>and use your USC username and password to access the “My USC” homepage. All courses you have enrolled in will appear on this page. Simply “click” the appropriate link for HP 350: Health Behavior Research Methods to access course materials.</w:t>
      </w:r>
    </w:p>
    <w:p w:rsidR="00AE430E" w:rsidRDefault="00AE430E"/>
    <w:p w:rsidR="00AE430E" w:rsidRDefault="00AE430E">
      <w:pPr>
        <w:keepNext/>
        <w:rPr>
          <w:b/>
        </w:rPr>
      </w:pPr>
      <w:r>
        <w:rPr>
          <w:b/>
        </w:rPr>
        <w:t>Grade Components</w:t>
      </w:r>
    </w:p>
    <w:p w:rsidR="00AE430E" w:rsidRDefault="00AE430E">
      <w:pPr>
        <w:keepNext/>
        <w:tabs>
          <w:tab w:val="left" w:pos="5040"/>
          <w:tab w:val="left" w:pos="6300"/>
        </w:tabs>
        <w:ind w:left="720" w:hanging="720"/>
      </w:pPr>
      <w:r>
        <w:t>Midterm 1</w:t>
      </w:r>
      <w:r>
        <w:tab/>
        <w:t xml:space="preserve">150 points </w:t>
      </w:r>
      <w:r>
        <w:tab/>
        <w:t>(15% of total grade)</w:t>
      </w:r>
    </w:p>
    <w:p w:rsidR="00AE430E" w:rsidRDefault="00AE430E">
      <w:pPr>
        <w:tabs>
          <w:tab w:val="left" w:pos="5040"/>
          <w:tab w:val="left" w:pos="6300"/>
        </w:tabs>
        <w:ind w:left="720" w:hanging="720"/>
      </w:pPr>
      <w:r>
        <w:t>Midterm 2</w:t>
      </w:r>
      <w:r>
        <w:tab/>
        <w:t xml:space="preserve">150 points </w:t>
      </w:r>
      <w:r>
        <w:tab/>
        <w:t>(15% of total grade)</w:t>
      </w:r>
    </w:p>
    <w:p w:rsidR="00AE430E" w:rsidRDefault="00AE430E">
      <w:pPr>
        <w:tabs>
          <w:tab w:val="left" w:pos="5040"/>
          <w:tab w:val="left" w:pos="6300"/>
        </w:tabs>
        <w:ind w:left="720" w:hanging="720"/>
      </w:pPr>
      <w:r>
        <w:t>Final exam</w:t>
      </w:r>
      <w:r>
        <w:tab/>
        <w:t xml:space="preserve">300 points </w:t>
      </w:r>
      <w:r>
        <w:tab/>
        <w:t>(30% of total grade)</w:t>
      </w:r>
    </w:p>
    <w:p w:rsidR="00AE430E" w:rsidRDefault="00AE430E">
      <w:pPr>
        <w:tabs>
          <w:tab w:val="left" w:pos="5040"/>
          <w:tab w:val="left" w:pos="6300"/>
        </w:tabs>
        <w:ind w:left="720" w:hanging="720"/>
      </w:pPr>
      <w:r>
        <w:t>Abstract of Class Project</w:t>
      </w:r>
      <w:r>
        <w:tab/>
        <w:t xml:space="preserve">  50 points </w:t>
      </w:r>
      <w:r>
        <w:tab/>
        <w:t>(  5% of total grade)</w:t>
      </w:r>
    </w:p>
    <w:p w:rsidR="00AE430E" w:rsidRDefault="00AE430E">
      <w:pPr>
        <w:tabs>
          <w:tab w:val="left" w:pos="5040"/>
          <w:tab w:val="left" w:pos="6300"/>
        </w:tabs>
        <w:ind w:left="720" w:hanging="720"/>
      </w:pPr>
      <w:r>
        <w:t>Research Presentation</w:t>
      </w:r>
      <w:r>
        <w:tab/>
        <w:t xml:space="preserve">200 points </w:t>
      </w:r>
      <w:r>
        <w:tab/>
        <w:t>(20% of total grade)</w:t>
      </w:r>
    </w:p>
    <w:p w:rsidR="00AE430E" w:rsidRDefault="00AE430E">
      <w:pPr>
        <w:tabs>
          <w:tab w:val="left" w:pos="5040"/>
          <w:tab w:val="left" w:pos="6300"/>
        </w:tabs>
        <w:ind w:left="720" w:hanging="720"/>
      </w:pPr>
      <w:r>
        <w:t>Homework Assignments</w:t>
      </w:r>
      <w:r>
        <w:tab/>
        <w:t xml:space="preserve">100 points </w:t>
      </w:r>
      <w:r>
        <w:tab/>
        <w:t>(10% of total grade)</w:t>
      </w:r>
    </w:p>
    <w:p w:rsidR="00AE430E" w:rsidRDefault="00AE430E">
      <w:pPr>
        <w:tabs>
          <w:tab w:val="left" w:pos="5040"/>
          <w:tab w:val="left" w:pos="6300"/>
        </w:tabs>
        <w:ind w:left="720" w:hanging="720"/>
      </w:pPr>
      <w:r>
        <w:t>Class participation</w:t>
      </w:r>
      <w:r>
        <w:tab/>
        <w:t xml:space="preserve">  50 points </w:t>
      </w:r>
      <w:r>
        <w:tab/>
        <w:t>(  5% of total grade)</w:t>
      </w:r>
    </w:p>
    <w:p w:rsidR="00AE430E" w:rsidRDefault="00AE430E">
      <w:pPr>
        <w:tabs>
          <w:tab w:val="left" w:pos="5040"/>
          <w:tab w:val="left" w:pos="5760"/>
          <w:tab w:val="left" w:pos="6840"/>
        </w:tabs>
        <w:ind w:hanging="720"/>
      </w:pPr>
    </w:p>
    <w:p w:rsidR="00AE430E" w:rsidRDefault="00AE430E">
      <w:pPr>
        <w:ind w:left="720" w:hanging="720"/>
      </w:pPr>
      <w:r>
        <w:t xml:space="preserve">Total possible point value: </w:t>
      </w:r>
      <w:r>
        <w:tab/>
      </w:r>
      <w:r>
        <w:tab/>
      </w:r>
      <w:r>
        <w:tab/>
      </w:r>
      <w:r>
        <w:tab/>
        <w:t>1000 points</w:t>
      </w:r>
    </w:p>
    <w:p w:rsidR="00AE430E" w:rsidRDefault="00AE430E">
      <w:pPr>
        <w:ind w:left="720" w:hanging="720"/>
      </w:pPr>
    </w:p>
    <w:p w:rsidR="00AE430E" w:rsidRDefault="00AE430E">
      <w:pPr>
        <w:ind w:left="720" w:hanging="720"/>
        <w:rPr>
          <w:b/>
        </w:rPr>
      </w:pPr>
      <w:r>
        <w:rPr>
          <w:b/>
        </w:rPr>
        <w:t>Grade Scale</w:t>
      </w:r>
    </w:p>
    <w:p w:rsidR="00AE430E" w:rsidRDefault="00AE430E">
      <w:r>
        <w:t>A+   97-100%</w:t>
      </w:r>
      <w:r>
        <w:tab/>
      </w:r>
      <w:r>
        <w:tab/>
        <w:t>B+   87-89%</w:t>
      </w:r>
      <w:r>
        <w:tab/>
      </w:r>
      <w:r>
        <w:tab/>
        <w:t>C+  77-79%</w:t>
      </w:r>
      <w:r>
        <w:tab/>
      </w:r>
      <w:r>
        <w:tab/>
        <w:t>D   65-69%</w:t>
      </w:r>
    </w:p>
    <w:p w:rsidR="00AE430E" w:rsidRDefault="00AE430E">
      <w:pPr>
        <w:pStyle w:val="Header"/>
        <w:tabs>
          <w:tab w:val="clear" w:pos="4320"/>
          <w:tab w:val="clear" w:pos="8640"/>
        </w:tabs>
      </w:pPr>
      <w:r>
        <w:t>A     93-96%</w:t>
      </w:r>
      <w:r>
        <w:tab/>
      </w:r>
      <w:r>
        <w:tab/>
        <w:t>B     83-86%</w:t>
      </w:r>
      <w:r>
        <w:tab/>
      </w:r>
      <w:r>
        <w:tab/>
        <w:t>C    73-76%</w:t>
      </w:r>
      <w:r>
        <w:tab/>
      </w:r>
      <w:r>
        <w:tab/>
        <w:t>F    &lt; 65</w:t>
      </w:r>
    </w:p>
    <w:p w:rsidR="00AE430E" w:rsidRDefault="00AE430E">
      <w:r>
        <w:t>A-    90-92%</w:t>
      </w:r>
      <w:r>
        <w:tab/>
      </w:r>
      <w:r>
        <w:tab/>
        <w:t>B-    80-82%</w:t>
      </w:r>
      <w:r>
        <w:tab/>
      </w:r>
      <w:r>
        <w:tab/>
        <w:t>C-   70-72%</w:t>
      </w:r>
    </w:p>
    <w:p w:rsidR="00AE430E" w:rsidRDefault="00AE430E"/>
    <w:p w:rsidR="00AE430E" w:rsidRDefault="00AE430E">
      <w:pPr>
        <w:rPr>
          <w:u w:val="single"/>
        </w:rPr>
      </w:pPr>
      <w:r>
        <w:rPr>
          <w:u w:val="single"/>
        </w:rPr>
        <w:t>Note</w:t>
      </w:r>
    </w:p>
    <w:p w:rsidR="00AE430E" w:rsidRDefault="00AE430E">
      <w:r>
        <w:t>Tenths of a point, such as .5 - .9 will be rounded up, e.g., 83.5 = 84 whereas .0 - .4 will be rounded down, e.g., 83.4 = 83</w:t>
      </w:r>
    </w:p>
    <w:p w:rsidR="00AE430E" w:rsidRDefault="00AE430E"/>
    <w:p w:rsidR="00AE430E" w:rsidRDefault="00AE430E">
      <w:pPr>
        <w:rPr>
          <w:b/>
        </w:rPr>
      </w:pPr>
      <w:r>
        <w:rPr>
          <w:b/>
        </w:rPr>
        <w:t>Exams (600 points)</w:t>
      </w:r>
    </w:p>
    <w:p w:rsidR="00AE430E" w:rsidRDefault="00AE430E">
      <w:r>
        <w:t xml:space="preserve">There will be three exams: two midterms and one final. All exams will be multiple-choice with some short answer questions. The final exam will be cumulative.  Exams will be based upon material from lectures and assigned readings.  Students need to read </w:t>
      </w:r>
      <w:r>
        <w:rPr>
          <w:u w:val="single"/>
        </w:rPr>
        <w:t>all</w:t>
      </w:r>
      <w:r>
        <w:t xml:space="preserve"> assigned chapters as well as attend each lecture and lab to be fully prepared for exams.  Make-up exams (for USC athletes) must be arranged prior to the missed class. There are no exceptions. The final exam cannot be missed. </w:t>
      </w:r>
    </w:p>
    <w:p w:rsidR="00AE430E" w:rsidRDefault="00AE430E">
      <w:pPr>
        <w:rPr>
          <w:b/>
        </w:rPr>
      </w:pPr>
    </w:p>
    <w:p w:rsidR="00AE430E" w:rsidRDefault="00AE430E">
      <w:pPr>
        <w:rPr>
          <w:b/>
        </w:rPr>
      </w:pPr>
      <w:r>
        <w:rPr>
          <w:b/>
        </w:rPr>
        <w:t>PowerPoint Presentation (200 points)</w:t>
      </w:r>
    </w:p>
    <w:p w:rsidR="00AE430E" w:rsidRDefault="007855D5">
      <w:r>
        <w:t>In groups of 3 to 5</w:t>
      </w:r>
      <w:r w:rsidR="00AE430E">
        <w:t xml:space="preserve"> students, you will be conducting your own research.  In the group, you will create your own survey, collect data from other students in HP, analyze your findings, and present your report to the class.  You will present your study results using PowerPoint to ensure a professional looking presentation. Each team member must present part of your study.  The dates of the presentations will be determined later in the semester, </w:t>
      </w:r>
      <w:r w:rsidR="00D77B19">
        <w:t>b</w:t>
      </w:r>
      <w:r w:rsidR="00461804">
        <w:t>ut will fall between April 20 and April 27</w:t>
      </w:r>
      <w:r w:rsidR="00AE430E">
        <w:t xml:space="preserve">. See homework packet for instructions. </w:t>
      </w:r>
    </w:p>
    <w:p w:rsidR="00AE430E" w:rsidRDefault="00AE430E"/>
    <w:p w:rsidR="00AE430E" w:rsidRDefault="00AE430E">
      <w:pPr>
        <w:rPr>
          <w:b/>
        </w:rPr>
      </w:pPr>
    </w:p>
    <w:p w:rsidR="00AE430E" w:rsidRDefault="00AE430E">
      <w:pPr>
        <w:rPr>
          <w:b/>
        </w:rPr>
      </w:pPr>
    </w:p>
    <w:p w:rsidR="00AE430E" w:rsidRDefault="00AE430E">
      <w:pPr>
        <w:rPr>
          <w:b/>
        </w:rPr>
      </w:pPr>
      <w:r>
        <w:rPr>
          <w:b/>
        </w:rPr>
        <w:t>Abstract of Class Project (50 points)</w:t>
      </w:r>
    </w:p>
    <w:p w:rsidR="00AE430E" w:rsidRDefault="00AE430E">
      <w:r>
        <w:t>An abstract of your class project summarizing yo</w:t>
      </w:r>
      <w:r w:rsidR="00EE63AD">
        <w:t>ur rese</w:t>
      </w:r>
      <w:r w:rsidR="00461804">
        <w:t>arch will be due on April 29</w:t>
      </w:r>
      <w:r>
        <w:t xml:space="preserve">.  See the homework pack for instructions.  </w:t>
      </w:r>
    </w:p>
    <w:p w:rsidR="00AE430E" w:rsidRDefault="00AE430E"/>
    <w:p w:rsidR="00AE430E" w:rsidRDefault="00AE430E">
      <w:pPr>
        <w:keepNext/>
        <w:rPr>
          <w:b/>
        </w:rPr>
      </w:pPr>
      <w:r>
        <w:rPr>
          <w:b/>
        </w:rPr>
        <w:t>Homework Assignments (100 points)</w:t>
      </w:r>
    </w:p>
    <w:p w:rsidR="00AE430E" w:rsidRDefault="00AE430E">
      <w:r>
        <w:t>There are weekly homework assignments, which are outlined in your homework packet. Each one will help you complete your research project.  You will discuss the homework in lab every week – typically on Thursday. In addition, you will have a small data set to analyze using a statistical analysis computer program (SPSS). You will be expected to calculate bas</w:t>
      </w:r>
      <w:r w:rsidR="00461804">
        <w:t>ic statistics using the program as an in-class assignment.</w:t>
      </w:r>
      <w:r>
        <w:t xml:space="preserve">  </w:t>
      </w:r>
    </w:p>
    <w:p w:rsidR="00AE430E" w:rsidRDefault="00AE430E"/>
    <w:p w:rsidR="00AE430E" w:rsidRDefault="00AE430E">
      <w:r>
        <w:t xml:space="preserve">Homework is due at the beginning of class on Thursdays.  Homework assignments that are not turned in on time will be considered </w:t>
      </w:r>
      <w:r>
        <w:rPr>
          <w:u w:val="single"/>
        </w:rPr>
        <w:t>late</w:t>
      </w:r>
      <w:r>
        <w:t xml:space="preserve"> and will be penalized </w:t>
      </w:r>
      <w:r>
        <w:rPr>
          <w:u w:val="single"/>
        </w:rPr>
        <w:t>20%</w:t>
      </w:r>
      <w:r>
        <w:t>.  For instance, a late assignment worth 5 points will lose 1 point; a late assignment worth 20 points will lose 4 points.</w:t>
      </w:r>
    </w:p>
    <w:p w:rsidR="00AE430E" w:rsidRDefault="00AE430E"/>
    <w:p w:rsidR="00AE430E" w:rsidRDefault="00AE430E">
      <w:pPr>
        <w:rPr>
          <w:b/>
        </w:rPr>
      </w:pPr>
      <w:r>
        <w:rPr>
          <w:b/>
        </w:rPr>
        <w:t>Class participation (50 points)</w:t>
      </w:r>
    </w:p>
    <w:p w:rsidR="00AE430E" w:rsidRDefault="00AE430E">
      <w:r>
        <w:t xml:space="preserve">You are expected to: (a) attend all classes; (b) read assigned chapters prior to class and be prepared to discuss the topic; (c) complete all in-class activities; and (d) be an effective research collaborator inside and outside of class.  </w:t>
      </w:r>
    </w:p>
    <w:p w:rsidR="00AE430E" w:rsidRDefault="00AE430E"/>
    <w:p w:rsidR="00AE430E" w:rsidRDefault="00AE430E">
      <w:r>
        <w:t>An attendance sheet will be circulated during each class for students to sign in.  The only opportunity to sign the attendance sheet is the day of each class.  For instance, students should not ask to sign Tuesday’s attendance sheet on Thursday if they forgot to sign-in the previous class.</w:t>
      </w:r>
    </w:p>
    <w:p w:rsidR="00461804" w:rsidRDefault="00461804"/>
    <w:p w:rsidR="00AE430E" w:rsidRDefault="00461804" w:rsidP="00461804">
      <w:r w:rsidRPr="00461804">
        <w:rPr>
          <w:i/>
          <w:u w:val="single"/>
        </w:rPr>
        <w:t>Each student will be allowed one absence without penalty.</w:t>
      </w:r>
      <w:r>
        <w:rPr>
          <w:i/>
        </w:rPr>
        <w:t xml:space="preserve"> </w:t>
      </w:r>
      <w:r>
        <w:t xml:space="preserve">All other absences will be penalized unless verified by a reliable source such as a doctor’s note. </w:t>
      </w:r>
      <w:r w:rsidR="00AE430E">
        <w:t xml:space="preserve">Certain classes may be worth more than other classes due to their importance, such as survey days and presentation days. Please notify the teaching assistant in case of serious illness or other emergencies. </w:t>
      </w:r>
    </w:p>
    <w:p w:rsidR="00AE430E" w:rsidRDefault="00AE430E"/>
    <w:p w:rsidR="00AE430E" w:rsidRDefault="00AE430E">
      <w:pPr>
        <w:pStyle w:val="Heading1"/>
        <w:numPr>
          <w:ins w:id="0" w:author="Unknown"/>
        </w:numPr>
        <w:rPr>
          <w:rFonts w:eastAsia="Times New Roman"/>
        </w:rPr>
      </w:pPr>
      <w:r>
        <w:rPr>
          <w:rFonts w:eastAsia="Times New Roman"/>
        </w:rPr>
        <w:t>Lecture Notes</w:t>
      </w:r>
    </w:p>
    <w:p w:rsidR="00AE430E" w:rsidRDefault="00AE430E">
      <w:r>
        <w:t xml:space="preserve">A summary of each lecture will be posted on Blackboard.   In most cases, the lecture notes will be posted by 10 pm prior to the following day’s class.  The lecture notes should </w:t>
      </w:r>
      <w:r>
        <w:rPr>
          <w:u w:val="single"/>
        </w:rPr>
        <w:t>not</w:t>
      </w:r>
      <w:r>
        <w:t xml:space="preserve"> be used as a substitute for reading the chapters or attending lecture.   Though, the lecture notes should be helpful summary when preparing for exams since there will be no study guides distributed prior to exams.</w:t>
      </w:r>
    </w:p>
    <w:p w:rsidR="00AE430E" w:rsidRDefault="00AE430E">
      <w:pPr>
        <w:pStyle w:val="Header"/>
        <w:tabs>
          <w:tab w:val="clear" w:pos="4320"/>
          <w:tab w:val="clear" w:pos="8640"/>
        </w:tabs>
      </w:pPr>
    </w:p>
    <w:p w:rsidR="00AE430E" w:rsidRDefault="00AE430E">
      <w:pPr>
        <w:rPr>
          <w:b/>
        </w:rPr>
      </w:pPr>
      <w:r>
        <w:rPr>
          <w:b/>
        </w:rPr>
        <w:t>Classroom Etiquette</w:t>
      </w:r>
    </w:p>
    <w:p w:rsidR="00AE430E" w:rsidRDefault="00AE430E">
      <w:r>
        <w:t xml:space="preserve">All students are expected to be seated at the </w:t>
      </w:r>
      <w:r>
        <w:rPr>
          <w:u w:val="single"/>
        </w:rPr>
        <w:t>start</w:t>
      </w:r>
      <w:r>
        <w:t xml:space="preserve"> of class.  Arriving late to lectures, labs, or exams is strongly discouraged.  Students are encouraged to ask questions during lecture or lab, and other students are expected to be respectful of their classmates' questions. All cellphones or other wireless communication devises should be turned off before the start of class.  Sending/receiving phone calls, text messages o</w:t>
      </w:r>
      <w:r w:rsidR="00EE63AD">
        <w:t>r email during class is not permitted</w:t>
      </w:r>
      <w:r>
        <w:t xml:space="preserve">. </w:t>
      </w:r>
    </w:p>
    <w:p w:rsidR="00AE430E" w:rsidRDefault="00AE430E">
      <w:pPr>
        <w:rPr>
          <w:b/>
          <w:bCs/>
        </w:rPr>
      </w:pPr>
    </w:p>
    <w:p w:rsidR="00AE430E" w:rsidRDefault="00AE430E">
      <w:pPr>
        <w:rPr>
          <w:b/>
          <w:bCs/>
        </w:rPr>
      </w:pPr>
    </w:p>
    <w:p w:rsidR="00AE430E" w:rsidRDefault="00AE430E">
      <w:pPr>
        <w:rPr>
          <w:b/>
          <w:bCs/>
        </w:rPr>
      </w:pPr>
    </w:p>
    <w:p w:rsidR="00AE430E" w:rsidRDefault="00AE430E">
      <w:pPr>
        <w:rPr>
          <w:b/>
          <w:bCs/>
        </w:rPr>
      </w:pPr>
      <w:r>
        <w:rPr>
          <w:b/>
          <w:bCs/>
        </w:rPr>
        <w:t>Office Hours/Communication</w:t>
      </w:r>
    </w:p>
    <w:p w:rsidR="00AE430E" w:rsidRDefault="00AE430E">
      <w:r>
        <w:t xml:space="preserve">I do not have an office on </w:t>
      </w:r>
      <w:r w:rsidR="00EC7082">
        <w:t xml:space="preserve">the University Park </w:t>
      </w:r>
      <w:r>
        <w:t xml:space="preserve">campus.  However, students may schedule an appointment at my </w:t>
      </w:r>
      <w:r w:rsidR="00EC7082">
        <w:t>Health Science Alhambra office, which is located at 1000 S. Fremont Ave. Unit 8, Bldg 5, Rm 5229, A</w:t>
      </w:r>
      <w:r w:rsidR="00496724">
        <w:t>lhambra, CA 91803</w:t>
      </w:r>
      <w:r>
        <w:t>.  I am also available to meet w</w:t>
      </w:r>
      <w:r w:rsidR="00496724">
        <w:t xml:space="preserve">ith students following class.  </w:t>
      </w:r>
      <w:r>
        <w:t>Students may communicate with me via email, and I will attempt to respond to</w:t>
      </w:r>
      <w:r w:rsidR="00496724">
        <w:t xml:space="preserve"> email inquires in a timely manner.</w:t>
      </w:r>
    </w:p>
    <w:p w:rsidR="00AE430E" w:rsidRDefault="00AE430E"/>
    <w:p w:rsidR="00AE430E" w:rsidRDefault="00AE430E">
      <w:r>
        <w:t>Similarly, the Teaching Assistant does not have an office on campus.  However, students may meet with her after class, or she may be reached via email.  Alternatively, students may schedule a meeting that is mutually convenient for both parties.</w:t>
      </w:r>
    </w:p>
    <w:p w:rsidR="00AE430E" w:rsidRDefault="00AE430E">
      <w:pPr>
        <w:rPr>
          <w:b/>
          <w:bCs/>
        </w:rPr>
      </w:pPr>
    </w:p>
    <w:p w:rsidR="00AE430E" w:rsidRDefault="00AE430E">
      <w:pPr>
        <w:rPr>
          <w:sz w:val="22"/>
        </w:rPr>
      </w:pPr>
      <w:r>
        <w:rPr>
          <w:b/>
          <w:bCs/>
        </w:rPr>
        <w:t>Academic Dishonesty</w:t>
      </w:r>
    </w:p>
    <w:p w:rsidR="00AE430E" w:rsidRDefault="00AE430E">
      <w:r>
        <w:t xml:space="preserve">Academic dishonesty on exams, assignments, and other aspects of the course is grounds for failure on the assignment, failure in the course, or expulsion from the university. Students are expected to understand what constitutes plagiarism and other forms of cheating, as well as the consequences.  For information, see http://www.usc.edu/dept/publications/SCAMPUS/gov/. Click on </w:t>
      </w:r>
      <w:r>
        <w:rPr>
          <w:u w:val="single"/>
        </w:rPr>
        <w:t>University Governance</w:t>
      </w:r>
      <w:r>
        <w:t xml:space="preserve"> and then </w:t>
      </w:r>
      <w:r>
        <w:rPr>
          <w:bCs/>
          <w:u w:val="single"/>
        </w:rPr>
        <w:t>Behavior Violating University Standards and Appropriate Sanctions</w:t>
      </w:r>
      <w:r>
        <w:t xml:space="preserve"> to find definitions of cheating. Sanctions are listed under 11.80.  The </w:t>
      </w:r>
      <w:r>
        <w:rPr>
          <w:i/>
        </w:rPr>
        <w:t>minimum</w:t>
      </w:r>
      <w:r>
        <w:t xml:space="preserve"> official consequence for cheating is course failure. </w:t>
      </w:r>
    </w:p>
    <w:p w:rsidR="00AE430E" w:rsidRDefault="00AE430E"/>
    <w:p w:rsidR="00AE430E" w:rsidRDefault="00AE430E">
      <w:pPr>
        <w:pStyle w:val="Heading2"/>
        <w:rPr>
          <w:color w:val="auto"/>
        </w:rPr>
      </w:pPr>
      <w:r>
        <w:rPr>
          <w:color w:val="auto"/>
        </w:rPr>
        <w:t xml:space="preserve">Students with Disabilities </w:t>
      </w:r>
    </w:p>
    <w:p w:rsidR="00AE430E" w:rsidRDefault="00AE430E">
      <w:pPr>
        <w:pStyle w:val="Heading2"/>
        <w:rPr>
          <w:b w:val="0"/>
          <w:bCs w:val="0"/>
          <w:color w:val="auto"/>
        </w:rPr>
      </w:pPr>
      <w:r>
        <w:rPr>
          <w:b w:val="0"/>
          <w:bCs w:val="0"/>
          <w:color w:val="auto"/>
        </w:rPr>
        <w:t>Any student requesting academic accommodations based on a disability is required to register with Disability Services and Programs (DSP) each semester. A letter of verification for approved accommodations can be obtained from DSP. Please be certain the letter is delivered to the Instructor as early in the semester as possible. DSP is located on the University Park campus in STU 301 and is open 8:30 a.m. – 5:00 p.m., Monday through Friday. The phone number is (213) 740-0776.</w:t>
      </w:r>
    </w:p>
    <w:p w:rsidR="00AE430E" w:rsidRDefault="00AE430E"/>
    <w:p w:rsidR="00AE430E" w:rsidRDefault="00AE430E">
      <w:pPr>
        <w:rPr>
          <w:b/>
        </w:rPr>
      </w:pPr>
      <w:r>
        <w:rPr>
          <w:b/>
        </w:rPr>
        <w:t xml:space="preserve">Student Athletes </w:t>
      </w:r>
    </w:p>
    <w:p w:rsidR="00AE430E" w:rsidRDefault="00AE430E">
      <w:r>
        <w:t>Student athletes are expected to keep the Professor or Teaching Assistant informed of any necessary situations which might lead to a missed class.</w:t>
      </w:r>
    </w:p>
    <w:p w:rsidR="00AE430E" w:rsidRDefault="00AE430E"/>
    <w:p w:rsidR="00AE430E" w:rsidRDefault="00AE430E">
      <w:pPr>
        <w:autoSpaceDE w:val="0"/>
        <w:autoSpaceDN w:val="0"/>
        <w:adjustRightInd w:val="0"/>
        <w:rPr>
          <w:rFonts w:ascii="Courier New" w:hAnsi="Courier New" w:cs="Courier New"/>
          <w:sz w:val="20"/>
          <w:szCs w:val="20"/>
        </w:rPr>
      </w:pPr>
    </w:p>
    <w:p w:rsidR="00AE430E" w:rsidRDefault="00AE430E">
      <w:pPr>
        <w:rPr>
          <w:b/>
          <w:bCs/>
        </w:rPr>
        <w:sectPr w:rsidR="00AE430E">
          <w:footerReference w:type="even" r:id="rId8"/>
          <w:footerReference w:type="default" r:id="rId9"/>
          <w:pgSz w:w="12240" w:h="15840"/>
          <w:pgMar w:top="1440" w:right="1440" w:bottom="1440" w:left="1440" w:header="720" w:footer="720" w:gutter="0"/>
          <w:cols w:space="720"/>
        </w:sectPr>
      </w:pPr>
    </w:p>
    <w:p w:rsidR="00AE430E" w:rsidRDefault="00AE430E">
      <w:pPr>
        <w:pStyle w:val="Heading5"/>
        <w:rPr>
          <w:sz w:val="36"/>
          <w:szCs w:val="36"/>
        </w:rPr>
      </w:pPr>
      <w:r>
        <w:rPr>
          <w:sz w:val="36"/>
          <w:szCs w:val="36"/>
          <w:u w:val="single"/>
        </w:rPr>
        <w:t>Course Schedule</w:t>
      </w:r>
      <w:r>
        <w:rPr>
          <w:sz w:val="36"/>
          <w:szCs w:val="36"/>
        </w:rPr>
        <w:t xml:space="preserve"> </w:t>
      </w:r>
      <w:r>
        <w:rPr>
          <w:b w:val="0"/>
          <w:sz w:val="36"/>
          <w:szCs w:val="36"/>
        </w:rPr>
        <w:t xml:space="preserve"> </w:t>
      </w:r>
    </w:p>
    <w:p w:rsidR="00AE430E" w:rsidRDefault="00AE430E">
      <w:pPr>
        <w:rPr>
          <w:b/>
          <w:sz w:val="16"/>
          <w:szCs w:val="16"/>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1"/>
        <w:gridCol w:w="1519"/>
        <w:gridCol w:w="1440"/>
        <w:gridCol w:w="2520"/>
        <w:gridCol w:w="540"/>
        <w:gridCol w:w="2160"/>
        <w:gridCol w:w="2520"/>
        <w:gridCol w:w="2520"/>
      </w:tblGrid>
      <w:tr w:rsidR="00AE430E">
        <w:tc>
          <w:tcPr>
            <w:tcW w:w="821" w:type="dxa"/>
          </w:tcPr>
          <w:p w:rsidR="00AE430E" w:rsidRDefault="00AE430E">
            <w:pPr>
              <w:pStyle w:val="Header"/>
              <w:tabs>
                <w:tab w:val="left" w:pos="720"/>
              </w:tabs>
              <w:rPr>
                <w:b/>
                <w:sz w:val="22"/>
                <w:szCs w:val="22"/>
              </w:rPr>
            </w:pPr>
            <w:r>
              <w:rPr>
                <w:b/>
                <w:sz w:val="22"/>
                <w:szCs w:val="22"/>
              </w:rPr>
              <w:t>Week</w:t>
            </w:r>
          </w:p>
        </w:tc>
        <w:tc>
          <w:tcPr>
            <w:tcW w:w="1519" w:type="dxa"/>
          </w:tcPr>
          <w:p w:rsidR="00AE430E" w:rsidRDefault="00AE430E">
            <w:pPr>
              <w:pStyle w:val="Header"/>
              <w:tabs>
                <w:tab w:val="left" w:pos="720"/>
              </w:tabs>
              <w:rPr>
                <w:b/>
                <w:sz w:val="22"/>
                <w:szCs w:val="22"/>
              </w:rPr>
            </w:pPr>
            <w:r>
              <w:rPr>
                <w:b/>
                <w:sz w:val="22"/>
                <w:szCs w:val="22"/>
              </w:rPr>
              <w:t>Tuesday</w:t>
            </w:r>
          </w:p>
        </w:tc>
        <w:tc>
          <w:tcPr>
            <w:tcW w:w="1440" w:type="dxa"/>
          </w:tcPr>
          <w:p w:rsidR="00AE430E" w:rsidRDefault="00AE430E">
            <w:pPr>
              <w:tabs>
                <w:tab w:val="center" w:pos="1782"/>
              </w:tabs>
              <w:rPr>
                <w:b/>
                <w:sz w:val="22"/>
                <w:szCs w:val="22"/>
              </w:rPr>
            </w:pPr>
            <w:r>
              <w:rPr>
                <w:b/>
                <w:sz w:val="22"/>
                <w:szCs w:val="22"/>
              </w:rPr>
              <w:t>Readings</w:t>
            </w:r>
          </w:p>
        </w:tc>
        <w:tc>
          <w:tcPr>
            <w:tcW w:w="2520" w:type="dxa"/>
          </w:tcPr>
          <w:p w:rsidR="00AE430E" w:rsidRDefault="00AE430E">
            <w:pPr>
              <w:tabs>
                <w:tab w:val="center" w:pos="1782"/>
              </w:tabs>
              <w:rPr>
                <w:b/>
                <w:sz w:val="22"/>
                <w:szCs w:val="22"/>
              </w:rPr>
            </w:pPr>
            <w:r>
              <w:rPr>
                <w:b/>
                <w:sz w:val="22"/>
                <w:szCs w:val="22"/>
              </w:rPr>
              <w:t xml:space="preserve">Lecture Topics </w:t>
            </w:r>
          </w:p>
        </w:tc>
        <w:tc>
          <w:tcPr>
            <w:tcW w:w="540" w:type="dxa"/>
          </w:tcPr>
          <w:p w:rsidR="00AE430E" w:rsidRDefault="00AE430E">
            <w:pPr>
              <w:rPr>
                <w:b/>
                <w:sz w:val="22"/>
                <w:szCs w:val="22"/>
              </w:rPr>
            </w:pPr>
          </w:p>
        </w:tc>
        <w:tc>
          <w:tcPr>
            <w:tcW w:w="2160" w:type="dxa"/>
          </w:tcPr>
          <w:p w:rsidR="00AE430E" w:rsidRDefault="00AE430E">
            <w:pPr>
              <w:rPr>
                <w:b/>
                <w:sz w:val="22"/>
                <w:szCs w:val="22"/>
              </w:rPr>
            </w:pPr>
            <w:r>
              <w:rPr>
                <w:b/>
                <w:sz w:val="22"/>
                <w:szCs w:val="22"/>
              </w:rPr>
              <w:t>Thursday</w:t>
            </w:r>
          </w:p>
        </w:tc>
        <w:tc>
          <w:tcPr>
            <w:tcW w:w="2520" w:type="dxa"/>
          </w:tcPr>
          <w:p w:rsidR="00AE430E" w:rsidRDefault="00AE430E">
            <w:pPr>
              <w:pStyle w:val="Header"/>
              <w:tabs>
                <w:tab w:val="left" w:pos="252"/>
              </w:tabs>
              <w:rPr>
                <w:b/>
                <w:sz w:val="22"/>
                <w:szCs w:val="22"/>
              </w:rPr>
            </w:pPr>
            <w:r>
              <w:rPr>
                <w:b/>
                <w:sz w:val="22"/>
                <w:szCs w:val="22"/>
              </w:rPr>
              <w:t xml:space="preserve">Lab Topics </w:t>
            </w:r>
          </w:p>
        </w:tc>
        <w:tc>
          <w:tcPr>
            <w:tcW w:w="2520" w:type="dxa"/>
          </w:tcPr>
          <w:p w:rsidR="00AE430E" w:rsidRDefault="00AE430E">
            <w:pPr>
              <w:rPr>
                <w:b/>
                <w:sz w:val="22"/>
                <w:szCs w:val="22"/>
              </w:rPr>
            </w:pPr>
            <w:r>
              <w:rPr>
                <w:b/>
                <w:sz w:val="22"/>
                <w:szCs w:val="22"/>
              </w:rPr>
              <w:t xml:space="preserve">Homework Due </w:t>
            </w:r>
          </w:p>
        </w:tc>
      </w:tr>
      <w:tr w:rsidR="00AE430E">
        <w:trPr>
          <w:trHeight w:val="420"/>
        </w:trPr>
        <w:tc>
          <w:tcPr>
            <w:tcW w:w="821" w:type="dxa"/>
          </w:tcPr>
          <w:p w:rsidR="00AE430E" w:rsidRDefault="00AE430E">
            <w:pPr>
              <w:numPr>
                <w:ilvl w:val="0"/>
                <w:numId w:val="18"/>
              </w:numPr>
              <w:jc w:val="both"/>
              <w:rPr>
                <w:sz w:val="22"/>
                <w:szCs w:val="22"/>
              </w:rPr>
            </w:pPr>
            <w:r>
              <w:rPr>
                <w:sz w:val="22"/>
                <w:szCs w:val="22"/>
              </w:rPr>
              <w:t>1</w:t>
            </w:r>
          </w:p>
        </w:tc>
        <w:tc>
          <w:tcPr>
            <w:tcW w:w="1519" w:type="dxa"/>
          </w:tcPr>
          <w:p w:rsidR="00AE430E" w:rsidRDefault="001F5DCC">
            <w:pPr>
              <w:rPr>
                <w:b/>
                <w:sz w:val="22"/>
                <w:szCs w:val="22"/>
              </w:rPr>
            </w:pPr>
            <w:r>
              <w:rPr>
                <w:b/>
                <w:sz w:val="22"/>
                <w:szCs w:val="22"/>
              </w:rPr>
              <w:t>January 12</w:t>
            </w:r>
          </w:p>
        </w:tc>
        <w:tc>
          <w:tcPr>
            <w:tcW w:w="1440" w:type="dxa"/>
          </w:tcPr>
          <w:p w:rsidR="00AE430E" w:rsidRDefault="00AE430E">
            <w:pPr>
              <w:rPr>
                <w:sz w:val="22"/>
                <w:szCs w:val="22"/>
              </w:rPr>
            </w:pPr>
            <w:r>
              <w:rPr>
                <w:sz w:val="22"/>
                <w:szCs w:val="22"/>
              </w:rPr>
              <w:t>Chap. 1,2</w:t>
            </w:r>
          </w:p>
        </w:tc>
        <w:tc>
          <w:tcPr>
            <w:tcW w:w="2520" w:type="dxa"/>
          </w:tcPr>
          <w:p w:rsidR="00AE430E" w:rsidRDefault="00AE430E">
            <w:pPr>
              <w:rPr>
                <w:sz w:val="22"/>
                <w:szCs w:val="22"/>
              </w:rPr>
            </w:pPr>
            <w:r>
              <w:rPr>
                <w:sz w:val="22"/>
                <w:szCs w:val="22"/>
              </w:rPr>
              <w:t>Introduction</w:t>
            </w:r>
          </w:p>
        </w:tc>
        <w:tc>
          <w:tcPr>
            <w:tcW w:w="540" w:type="dxa"/>
          </w:tcPr>
          <w:p w:rsidR="00AE430E" w:rsidRDefault="00AE430E">
            <w:pPr>
              <w:pStyle w:val="Header"/>
              <w:tabs>
                <w:tab w:val="left" w:pos="720"/>
              </w:tabs>
              <w:ind w:left="72"/>
              <w:rPr>
                <w:b/>
                <w:sz w:val="22"/>
                <w:szCs w:val="22"/>
              </w:rPr>
            </w:pPr>
          </w:p>
        </w:tc>
        <w:tc>
          <w:tcPr>
            <w:tcW w:w="2160" w:type="dxa"/>
          </w:tcPr>
          <w:p w:rsidR="00AE430E" w:rsidRDefault="001F5DCC">
            <w:pPr>
              <w:pStyle w:val="Header"/>
              <w:tabs>
                <w:tab w:val="left" w:pos="720"/>
              </w:tabs>
              <w:ind w:left="72"/>
              <w:rPr>
                <w:b/>
                <w:sz w:val="22"/>
                <w:szCs w:val="22"/>
              </w:rPr>
            </w:pPr>
            <w:r>
              <w:rPr>
                <w:b/>
                <w:sz w:val="22"/>
                <w:szCs w:val="22"/>
              </w:rPr>
              <w:t>January 14</w:t>
            </w:r>
          </w:p>
        </w:tc>
        <w:tc>
          <w:tcPr>
            <w:tcW w:w="2520" w:type="dxa"/>
          </w:tcPr>
          <w:p w:rsidR="00AE430E" w:rsidRDefault="00AE430E">
            <w:pPr>
              <w:tabs>
                <w:tab w:val="left" w:pos="252"/>
              </w:tabs>
              <w:rPr>
                <w:sz w:val="22"/>
                <w:szCs w:val="22"/>
              </w:rPr>
            </w:pPr>
            <w:r>
              <w:rPr>
                <w:sz w:val="22"/>
                <w:szCs w:val="22"/>
              </w:rPr>
              <w:t>Scientific Method &amp;</w:t>
            </w:r>
          </w:p>
          <w:p w:rsidR="00AE430E" w:rsidRDefault="00AE430E">
            <w:pPr>
              <w:tabs>
                <w:tab w:val="left" w:pos="252"/>
              </w:tabs>
              <w:rPr>
                <w:sz w:val="22"/>
                <w:szCs w:val="22"/>
              </w:rPr>
            </w:pPr>
            <w:r>
              <w:rPr>
                <w:sz w:val="22"/>
                <w:szCs w:val="22"/>
              </w:rPr>
              <w:t>Hypotheses (Lecture)</w:t>
            </w:r>
          </w:p>
          <w:p w:rsidR="00AE430E" w:rsidRDefault="00AE430E">
            <w:pPr>
              <w:tabs>
                <w:tab w:val="left" w:pos="432"/>
              </w:tabs>
              <w:jc w:val="center"/>
              <w:rPr>
                <w:b/>
                <w:sz w:val="22"/>
                <w:szCs w:val="22"/>
              </w:rPr>
            </w:pPr>
          </w:p>
        </w:tc>
        <w:tc>
          <w:tcPr>
            <w:tcW w:w="2520" w:type="dxa"/>
          </w:tcPr>
          <w:p w:rsidR="00AE430E" w:rsidRDefault="00AE430E">
            <w:pPr>
              <w:tabs>
                <w:tab w:val="left" w:pos="252"/>
              </w:tabs>
              <w:jc w:val="both"/>
              <w:rPr>
                <w:sz w:val="22"/>
                <w:szCs w:val="22"/>
              </w:rPr>
            </w:pPr>
          </w:p>
          <w:p w:rsidR="00AE430E" w:rsidRDefault="00AE430E">
            <w:pPr>
              <w:tabs>
                <w:tab w:val="left" w:pos="252"/>
              </w:tabs>
              <w:jc w:val="both"/>
              <w:rPr>
                <w:sz w:val="22"/>
                <w:szCs w:val="22"/>
              </w:rPr>
            </w:pPr>
          </w:p>
          <w:p w:rsidR="00AE430E" w:rsidRDefault="00AE430E">
            <w:pPr>
              <w:tabs>
                <w:tab w:val="left" w:pos="252"/>
              </w:tabs>
              <w:jc w:val="both"/>
              <w:rPr>
                <w:sz w:val="22"/>
                <w:szCs w:val="22"/>
              </w:rPr>
            </w:pPr>
            <w:r>
              <w:rPr>
                <w:sz w:val="22"/>
                <w:szCs w:val="22"/>
              </w:rPr>
              <w:t xml:space="preserve">   </w:t>
            </w:r>
          </w:p>
          <w:p w:rsidR="00AE430E" w:rsidRDefault="00AE430E">
            <w:pPr>
              <w:tabs>
                <w:tab w:val="left" w:pos="252"/>
              </w:tabs>
              <w:jc w:val="both"/>
              <w:rPr>
                <w:sz w:val="22"/>
                <w:szCs w:val="22"/>
              </w:rPr>
            </w:pPr>
            <w:r>
              <w:rPr>
                <w:sz w:val="22"/>
                <w:szCs w:val="22"/>
              </w:rPr>
              <w:t xml:space="preserve">   </w:t>
            </w:r>
          </w:p>
        </w:tc>
      </w:tr>
      <w:tr w:rsidR="00981E38">
        <w:trPr>
          <w:trHeight w:val="420"/>
        </w:trPr>
        <w:tc>
          <w:tcPr>
            <w:tcW w:w="821" w:type="dxa"/>
          </w:tcPr>
          <w:p w:rsidR="00981E38" w:rsidRDefault="00981E38">
            <w:pPr>
              <w:numPr>
                <w:ilvl w:val="0"/>
                <w:numId w:val="18"/>
              </w:numPr>
              <w:jc w:val="both"/>
              <w:rPr>
                <w:sz w:val="22"/>
                <w:szCs w:val="22"/>
              </w:rPr>
            </w:pPr>
            <w:r>
              <w:rPr>
                <w:sz w:val="22"/>
                <w:szCs w:val="22"/>
              </w:rPr>
              <w:t>-</w:t>
            </w:r>
          </w:p>
        </w:tc>
        <w:tc>
          <w:tcPr>
            <w:tcW w:w="1519" w:type="dxa"/>
          </w:tcPr>
          <w:p w:rsidR="00981E38" w:rsidRDefault="00981E38">
            <w:pPr>
              <w:rPr>
                <w:b/>
                <w:sz w:val="22"/>
                <w:szCs w:val="22"/>
              </w:rPr>
            </w:pPr>
            <w:r>
              <w:rPr>
                <w:b/>
                <w:sz w:val="22"/>
                <w:szCs w:val="22"/>
              </w:rPr>
              <w:t>January 19</w:t>
            </w:r>
          </w:p>
        </w:tc>
        <w:tc>
          <w:tcPr>
            <w:tcW w:w="1440" w:type="dxa"/>
          </w:tcPr>
          <w:p w:rsidR="00981E38" w:rsidRDefault="00981E38" w:rsidP="00D1196F">
            <w:pPr>
              <w:pStyle w:val="Header"/>
              <w:tabs>
                <w:tab w:val="left" w:pos="720"/>
              </w:tabs>
              <w:rPr>
                <w:sz w:val="22"/>
                <w:szCs w:val="22"/>
              </w:rPr>
            </w:pPr>
            <w:r>
              <w:rPr>
                <w:sz w:val="22"/>
                <w:szCs w:val="22"/>
              </w:rPr>
              <w:t>Chap. 4</w:t>
            </w:r>
          </w:p>
        </w:tc>
        <w:tc>
          <w:tcPr>
            <w:tcW w:w="2520" w:type="dxa"/>
          </w:tcPr>
          <w:p w:rsidR="00981E38" w:rsidRDefault="00981E38" w:rsidP="00D1196F">
            <w:pPr>
              <w:rPr>
                <w:sz w:val="22"/>
                <w:szCs w:val="22"/>
              </w:rPr>
            </w:pPr>
            <w:r>
              <w:rPr>
                <w:sz w:val="22"/>
                <w:szCs w:val="22"/>
              </w:rPr>
              <w:t>Observation &amp;</w:t>
            </w:r>
          </w:p>
          <w:p w:rsidR="00981E38" w:rsidRDefault="00981E38" w:rsidP="00D1196F">
            <w:pPr>
              <w:rPr>
                <w:rFonts w:ascii="Copperplate Gothic Bold" w:hAnsi="Copperplate Gothic Bold"/>
                <w:sz w:val="22"/>
                <w:szCs w:val="22"/>
              </w:rPr>
            </w:pPr>
            <w:r>
              <w:rPr>
                <w:sz w:val="22"/>
                <w:szCs w:val="22"/>
              </w:rPr>
              <w:t>Qualitative Methods</w:t>
            </w:r>
            <w:r>
              <w:rPr>
                <w:rFonts w:ascii="Copperplate Gothic Bold" w:hAnsi="Copperplate Gothic Bold"/>
                <w:b/>
                <w:sz w:val="22"/>
                <w:szCs w:val="22"/>
              </w:rPr>
              <w:t xml:space="preserve"> </w:t>
            </w:r>
          </w:p>
        </w:tc>
        <w:tc>
          <w:tcPr>
            <w:tcW w:w="540" w:type="dxa"/>
          </w:tcPr>
          <w:p w:rsidR="00981E38" w:rsidRDefault="00981E38">
            <w:pPr>
              <w:ind w:left="72"/>
              <w:rPr>
                <w:b/>
                <w:sz w:val="22"/>
                <w:szCs w:val="22"/>
              </w:rPr>
            </w:pPr>
          </w:p>
        </w:tc>
        <w:tc>
          <w:tcPr>
            <w:tcW w:w="2160" w:type="dxa"/>
          </w:tcPr>
          <w:p w:rsidR="00981E38" w:rsidRDefault="00981E38">
            <w:pPr>
              <w:ind w:left="72"/>
              <w:rPr>
                <w:sz w:val="22"/>
                <w:szCs w:val="22"/>
              </w:rPr>
            </w:pPr>
            <w:r>
              <w:rPr>
                <w:b/>
                <w:sz w:val="22"/>
                <w:szCs w:val="22"/>
              </w:rPr>
              <w:t>January 21</w:t>
            </w:r>
          </w:p>
        </w:tc>
        <w:tc>
          <w:tcPr>
            <w:tcW w:w="2520" w:type="dxa"/>
          </w:tcPr>
          <w:p w:rsidR="00981E38" w:rsidRDefault="00981E38">
            <w:pPr>
              <w:tabs>
                <w:tab w:val="left" w:pos="432"/>
              </w:tabs>
              <w:rPr>
                <w:sz w:val="22"/>
                <w:szCs w:val="22"/>
              </w:rPr>
            </w:pPr>
            <w:r>
              <w:rPr>
                <w:sz w:val="22"/>
                <w:szCs w:val="22"/>
              </w:rPr>
              <w:t>- Introduction to Project</w:t>
            </w:r>
          </w:p>
          <w:p w:rsidR="00981E38" w:rsidRDefault="00981E38">
            <w:pPr>
              <w:tabs>
                <w:tab w:val="left" w:pos="432"/>
              </w:tabs>
              <w:rPr>
                <w:sz w:val="22"/>
                <w:szCs w:val="22"/>
              </w:rPr>
            </w:pPr>
            <w:r>
              <w:rPr>
                <w:sz w:val="22"/>
                <w:szCs w:val="22"/>
              </w:rPr>
              <w:t>- Research Topics, Questions, and Examples</w:t>
            </w:r>
          </w:p>
        </w:tc>
        <w:tc>
          <w:tcPr>
            <w:tcW w:w="2520" w:type="dxa"/>
          </w:tcPr>
          <w:p w:rsidR="00981E38" w:rsidRDefault="00981E38">
            <w:pPr>
              <w:tabs>
                <w:tab w:val="left" w:pos="252"/>
              </w:tabs>
              <w:jc w:val="both"/>
              <w:rPr>
                <w:sz w:val="22"/>
                <w:szCs w:val="22"/>
              </w:rPr>
            </w:pPr>
          </w:p>
        </w:tc>
      </w:tr>
      <w:tr w:rsidR="00981E38">
        <w:trPr>
          <w:trHeight w:val="420"/>
        </w:trPr>
        <w:tc>
          <w:tcPr>
            <w:tcW w:w="821" w:type="dxa"/>
          </w:tcPr>
          <w:p w:rsidR="00981E38" w:rsidRDefault="00981E38">
            <w:pPr>
              <w:numPr>
                <w:ilvl w:val="0"/>
                <w:numId w:val="18"/>
              </w:numPr>
              <w:jc w:val="both"/>
              <w:rPr>
                <w:sz w:val="22"/>
                <w:szCs w:val="22"/>
              </w:rPr>
            </w:pPr>
            <w:r>
              <w:rPr>
                <w:sz w:val="22"/>
                <w:szCs w:val="22"/>
              </w:rPr>
              <w:t>3</w:t>
            </w:r>
          </w:p>
        </w:tc>
        <w:tc>
          <w:tcPr>
            <w:tcW w:w="1519" w:type="dxa"/>
          </w:tcPr>
          <w:p w:rsidR="00981E38" w:rsidRDefault="00981E38">
            <w:pPr>
              <w:rPr>
                <w:b/>
                <w:sz w:val="22"/>
                <w:szCs w:val="22"/>
              </w:rPr>
            </w:pPr>
            <w:r>
              <w:rPr>
                <w:b/>
                <w:sz w:val="22"/>
                <w:szCs w:val="22"/>
              </w:rPr>
              <w:t>January 26</w:t>
            </w:r>
          </w:p>
        </w:tc>
        <w:tc>
          <w:tcPr>
            <w:tcW w:w="1440" w:type="dxa"/>
          </w:tcPr>
          <w:p w:rsidR="00981E38" w:rsidRDefault="00981E38" w:rsidP="00D1196F">
            <w:pPr>
              <w:rPr>
                <w:sz w:val="22"/>
                <w:szCs w:val="22"/>
              </w:rPr>
            </w:pPr>
            <w:r>
              <w:rPr>
                <w:sz w:val="22"/>
                <w:szCs w:val="22"/>
              </w:rPr>
              <w:t>Chap. 5,6</w:t>
            </w:r>
          </w:p>
        </w:tc>
        <w:tc>
          <w:tcPr>
            <w:tcW w:w="2520" w:type="dxa"/>
          </w:tcPr>
          <w:p w:rsidR="00981E38" w:rsidRDefault="00981E38" w:rsidP="00D1196F">
            <w:pPr>
              <w:rPr>
                <w:sz w:val="22"/>
                <w:szCs w:val="22"/>
              </w:rPr>
            </w:pPr>
            <w:r>
              <w:rPr>
                <w:sz w:val="22"/>
                <w:szCs w:val="22"/>
              </w:rPr>
              <w:t>Self-Report Methods</w:t>
            </w:r>
          </w:p>
          <w:p w:rsidR="00981E38" w:rsidRDefault="00981E38" w:rsidP="00D1196F">
            <w:pPr>
              <w:rPr>
                <w:sz w:val="22"/>
                <w:szCs w:val="22"/>
              </w:rPr>
            </w:pPr>
            <w:r>
              <w:rPr>
                <w:sz w:val="22"/>
                <w:szCs w:val="22"/>
              </w:rPr>
              <w:t xml:space="preserve">Reliability &amp; Validity </w:t>
            </w:r>
          </w:p>
          <w:p w:rsidR="00981E38" w:rsidRDefault="00981E38" w:rsidP="00D1196F">
            <w:pPr>
              <w:rPr>
                <w:sz w:val="22"/>
                <w:szCs w:val="22"/>
              </w:rPr>
            </w:pPr>
          </w:p>
        </w:tc>
        <w:tc>
          <w:tcPr>
            <w:tcW w:w="540" w:type="dxa"/>
          </w:tcPr>
          <w:p w:rsidR="00981E38" w:rsidRDefault="00981E38">
            <w:pPr>
              <w:pStyle w:val="Header"/>
              <w:tabs>
                <w:tab w:val="left" w:pos="720"/>
              </w:tabs>
              <w:ind w:left="72"/>
              <w:rPr>
                <w:b/>
                <w:sz w:val="22"/>
                <w:szCs w:val="22"/>
              </w:rPr>
            </w:pPr>
          </w:p>
        </w:tc>
        <w:tc>
          <w:tcPr>
            <w:tcW w:w="2160" w:type="dxa"/>
          </w:tcPr>
          <w:p w:rsidR="00981E38" w:rsidRDefault="00981E38">
            <w:pPr>
              <w:pStyle w:val="Header"/>
              <w:tabs>
                <w:tab w:val="left" w:pos="720"/>
              </w:tabs>
              <w:ind w:left="72"/>
              <w:rPr>
                <w:bCs/>
                <w:sz w:val="22"/>
                <w:szCs w:val="22"/>
              </w:rPr>
            </w:pPr>
            <w:r>
              <w:rPr>
                <w:b/>
                <w:sz w:val="22"/>
                <w:szCs w:val="22"/>
              </w:rPr>
              <w:t>January 28</w:t>
            </w:r>
          </w:p>
        </w:tc>
        <w:tc>
          <w:tcPr>
            <w:tcW w:w="2520" w:type="dxa"/>
          </w:tcPr>
          <w:p w:rsidR="00981E38" w:rsidRDefault="00981E38">
            <w:pPr>
              <w:tabs>
                <w:tab w:val="left" w:pos="432"/>
              </w:tabs>
              <w:rPr>
                <w:sz w:val="22"/>
                <w:szCs w:val="22"/>
              </w:rPr>
            </w:pPr>
            <w:r>
              <w:rPr>
                <w:sz w:val="22"/>
                <w:szCs w:val="22"/>
              </w:rPr>
              <w:t xml:space="preserve"> - Planning Research Hypotheses</w:t>
            </w:r>
          </w:p>
          <w:p w:rsidR="00981E38" w:rsidRDefault="00981E38">
            <w:pPr>
              <w:tabs>
                <w:tab w:val="left" w:pos="432"/>
              </w:tabs>
              <w:rPr>
                <w:sz w:val="22"/>
                <w:szCs w:val="22"/>
              </w:rPr>
            </w:pPr>
            <w:r>
              <w:rPr>
                <w:sz w:val="22"/>
                <w:szCs w:val="22"/>
              </w:rPr>
              <w:t>- Ethics</w:t>
            </w:r>
          </w:p>
        </w:tc>
        <w:tc>
          <w:tcPr>
            <w:tcW w:w="2520" w:type="dxa"/>
          </w:tcPr>
          <w:p w:rsidR="00981E38" w:rsidRDefault="00981E38">
            <w:pPr>
              <w:tabs>
                <w:tab w:val="left" w:pos="432"/>
              </w:tabs>
              <w:rPr>
                <w:sz w:val="22"/>
                <w:szCs w:val="22"/>
              </w:rPr>
            </w:pPr>
            <w:r>
              <w:rPr>
                <w:sz w:val="22"/>
                <w:szCs w:val="22"/>
              </w:rPr>
              <w:t xml:space="preserve"> #1. Research topic </w:t>
            </w:r>
          </w:p>
          <w:p w:rsidR="00981E38" w:rsidRDefault="00981E38">
            <w:pPr>
              <w:pStyle w:val="Heading1"/>
              <w:tabs>
                <w:tab w:val="left" w:pos="252"/>
              </w:tabs>
              <w:rPr>
                <w:b w:val="0"/>
                <w:sz w:val="22"/>
                <w:szCs w:val="22"/>
              </w:rPr>
            </w:pPr>
            <w:r>
              <w:rPr>
                <w:b w:val="0"/>
                <w:sz w:val="22"/>
                <w:szCs w:val="22"/>
              </w:rPr>
              <w:t xml:space="preserve"> #2. Research question </w:t>
            </w:r>
          </w:p>
          <w:p w:rsidR="00981E38" w:rsidRDefault="00981E38">
            <w:pPr>
              <w:pStyle w:val="Heading1"/>
              <w:tabs>
                <w:tab w:val="left" w:pos="252"/>
              </w:tabs>
              <w:rPr>
                <w:b w:val="0"/>
              </w:rPr>
            </w:pPr>
            <w:r>
              <w:rPr>
                <w:b w:val="0"/>
                <w:sz w:val="22"/>
                <w:szCs w:val="22"/>
              </w:rPr>
              <w:t xml:space="preserve">   </w:t>
            </w:r>
          </w:p>
        </w:tc>
      </w:tr>
      <w:tr w:rsidR="00981E38">
        <w:trPr>
          <w:trHeight w:val="837"/>
        </w:trPr>
        <w:tc>
          <w:tcPr>
            <w:tcW w:w="821" w:type="dxa"/>
          </w:tcPr>
          <w:p w:rsidR="00981E38" w:rsidRDefault="00981E38">
            <w:pPr>
              <w:numPr>
                <w:ilvl w:val="0"/>
                <w:numId w:val="18"/>
              </w:numPr>
              <w:jc w:val="both"/>
              <w:rPr>
                <w:sz w:val="22"/>
                <w:szCs w:val="22"/>
              </w:rPr>
            </w:pPr>
            <w:r>
              <w:rPr>
                <w:sz w:val="22"/>
                <w:szCs w:val="22"/>
              </w:rPr>
              <w:t>4</w:t>
            </w:r>
          </w:p>
        </w:tc>
        <w:tc>
          <w:tcPr>
            <w:tcW w:w="1519" w:type="dxa"/>
          </w:tcPr>
          <w:p w:rsidR="00981E38" w:rsidRDefault="00981E38">
            <w:pPr>
              <w:rPr>
                <w:b/>
                <w:sz w:val="22"/>
                <w:szCs w:val="22"/>
              </w:rPr>
            </w:pPr>
            <w:r>
              <w:rPr>
                <w:b/>
                <w:sz w:val="22"/>
                <w:szCs w:val="22"/>
              </w:rPr>
              <w:t>February 2</w:t>
            </w:r>
          </w:p>
        </w:tc>
        <w:tc>
          <w:tcPr>
            <w:tcW w:w="1440" w:type="dxa"/>
          </w:tcPr>
          <w:p w:rsidR="00981E38" w:rsidRDefault="00981E38" w:rsidP="00D1196F">
            <w:pPr>
              <w:rPr>
                <w:sz w:val="22"/>
                <w:szCs w:val="22"/>
              </w:rPr>
            </w:pPr>
            <w:r>
              <w:rPr>
                <w:sz w:val="22"/>
                <w:szCs w:val="22"/>
              </w:rPr>
              <w:t>Chap. 3</w:t>
            </w:r>
          </w:p>
        </w:tc>
        <w:tc>
          <w:tcPr>
            <w:tcW w:w="2520" w:type="dxa"/>
          </w:tcPr>
          <w:p w:rsidR="002E0ABA" w:rsidRDefault="00981E38" w:rsidP="00D1196F">
            <w:pPr>
              <w:rPr>
                <w:sz w:val="22"/>
                <w:szCs w:val="22"/>
              </w:rPr>
            </w:pPr>
            <w:r>
              <w:rPr>
                <w:sz w:val="22"/>
                <w:szCs w:val="22"/>
              </w:rPr>
              <w:t>Ethics</w:t>
            </w:r>
            <w:r w:rsidR="002E0ABA">
              <w:rPr>
                <w:sz w:val="22"/>
                <w:szCs w:val="22"/>
              </w:rPr>
              <w:t xml:space="preserve"> (guest lecturer: </w:t>
            </w:r>
          </w:p>
          <w:p w:rsidR="00981E38" w:rsidRDefault="002E0ABA" w:rsidP="00D1196F">
            <w:pPr>
              <w:rPr>
                <w:sz w:val="22"/>
                <w:szCs w:val="22"/>
              </w:rPr>
            </w:pPr>
            <w:r>
              <w:rPr>
                <w:sz w:val="22"/>
                <w:szCs w:val="22"/>
              </w:rPr>
              <w:t>Dr. Nathan Riggs)</w:t>
            </w:r>
          </w:p>
        </w:tc>
        <w:tc>
          <w:tcPr>
            <w:tcW w:w="540" w:type="dxa"/>
          </w:tcPr>
          <w:p w:rsidR="00981E38" w:rsidRDefault="00981E38">
            <w:pPr>
              <w:pStyle w:val="Header"/>
              <w:tabs>
                <w:tab w:val="left" w:pos="720"/>
              </w:tabs>
              <w:ind w:left="72"/>
              <w:rPr>
                <w:b/>
                <w:bCs/>
                <w:sz w:val="22"/>
                <w:szCs w:val="22"/>
              </w:rPr>
            </w:pPr>
          </w:p>
        </w:tc>
        <w:tc>
          <w:tcPr>
            <w:tcW w:w="2160" w:type="dxa"/>
          </w:tcPr>
          <w:p w:rsidR="00981E38" w:rsidRDefault="00981E38">
            <w:pPr>
              <w:pStyle w:val="Header"/>
              <w:tabs>
                <w:tab w:val="left" w:pos="720"/>
              </w:tabs>
              <w:ind w:left="72"/>
              <w:rPr>
                <w:bCs/>
                <w:sz w:val="22"/>
                <w:szCs w:val="22"/>
              </w:rPr>
            </w:pPr>
            <w:r>
              <w:rPr>
                <w:b/>
                <w:sz w:val="22"/>
                <w:szCs w:val="22"/>
              </w:rPr>
              <w:t>February 4</w:t>
            </w:r>
          </w:p>
        </w:tc>
        <w:tc>
          <w:tcPr>
            <w:tcW w:w="2520" w:type="dxa"/>
          </w:tcPr>
          <w:p w:rsidR="00981E38" w:rsidRDefault="00981E38">
            <w:pPr>
              <w:tabs>
                <w:tab w:val="left" w:pos="432"/>
              </w:tabs>
              <w:rPr>
                <w:sz w:val="22"/>
                <w:szCs w:val="22"/>
              </w:rPr>
            </w:pPr>
            <w:r>
              <w:rPr>
                <w:sz w:val="22"/>
                <w:szCs w:val="22"/>
              </w:rPr>
              <w:t xml:space="preserve">-Survey Design </w:t>
            </w:r>
          </w:p>
          <w:p w:rsidR="00981E38" w:rsidRDefault="00981E38">
            <w:pPr>
              <w:tabs>
                <w:tab w:val="left" w:pos="432"/>
              </w:tabs>
              <w:rPr>
                <w:b/>
                <w:sz w:val="22"/>
                <w:szCs w:val="22"/>
              </w:rPr>
            </w:pPr>
            <w:r>
              <w:rPr>
                <w:sz w:val="22"/>
                <w:szCs w:val="22"/>
              </w:rPr>
              <w:t>-Exam Review</w:t>
            </w:r>
          </w:p>
        </w:tc>
        <w:tc>
          <w:tcPr>
            <w:tcW w:w="2520" w:type="dxa"/>
          </w:tcPr>
          <w:p w:rsidR="00981E38" w:rsidRDefault="00981E38">
            <w:pPr>
              <w:tabs>
                <w:tab w:val="left" w:pos="432"/>
              </w:tabs>
              <w:rPr>
                <w:sz w:val="22"/>
                <w:szCs w:val="22"/>
              </w:rPr>
            </w:pPr>
            <w:r>
              <w:rPr>
                <w:sz w:val="22"/>
                <w:szCs w:val="22"/>
              </w:rPr>
              <w:t xml:space="preserve">#3. Ethics </w:t>
            </w:r>
          </w:p>
          <w:p w:rsidR="00981E38" w:rsidRDefault="00981E38">
            <w:pPr>
              <w:tabs>
                <w:tab w:val="left" w:pos="432"/>
              </w:tabs>
              <w:rPr>
                <w:sz w:val="22"/>
                <w:szCs w:val="22"/>
              </w:rPr>
            </w:pPr>
            <w:r>
              <w:rPr>
                <w:sz w:val="22"/>
                <w:szCs w:val="22"/>
              </w:rPr>
              <w:t>#4. Final hypotheses</w:t>
            </w:r>
          </w:p>
          <w:p w:rsidR="00981E38" w:rsidRDefault="00981E38">
            <w:pPr>
              <w:tabs>
                <w:tab w:val="left" w:pos="252"/>
              </w:tabs>
              <w:rPr>
                <w:sz w:val="22"/>
                <w:szCs w:val="22"/>
              </w:rPr>
            </w:pPr>
          </w:p>
          <w:p w:rsidR="00981E38" w:rsidRDefault="00981E38">
            <w:pPr>
              <w:tabs>
                <w:tab w:val="left" w:pos="252"/>
              </w:tabs>
              <w:rPr>
                <w:sz w:val="22"/>
                <w:szCs w:val="22"/>
              </w:rPr>
            </w:pPr>
          </w:p>
        </w:tc>
      </w:tr>
      <w:tr w:rsidR="00AE430E">
        <w:trPr>
          <w:trHeight w:val="540"/>
        </w:trPr>
        <w:tc>
          <w:tcPr>
            <w:tcW w:w="821" w:type="dxa"/>
          </w:tcPr>
          <w:p w:rsidR="00AE430E" w:rsidRDefault="00AE430E">
            <w:pPr>
              <w:numPr>
                <w:ilvl w:val="0"/>
                <w:numId w:val="18"/>
              </w:numPr>
              <w:jc w:val="both"/>
              <w:rPr>
                <w:sz w:val="22"/>
                <w:szCs w:val="22"/>
              </w:rPr>
            </w:pPr>
          </w:p>
        </w:tc>
        <w:tc>
          <w:tcPr>
            <w:tcW w:w="1519" w:type="dxa"/>
          </w:tcPr>
          <w:p w:rsidR="00AE430E" w:rsidRDefault="001F5DCC">
            <w:pPr>
              <w:rPr>
                <w:b/>
                <w:sz w:val="22"/>
                <w:szCs w:val="22"/>
              </w:rPr>
            </w:pPr>
            <w:r>
              <w:rPr>
                <w:b/>
                <w:sz w:val="22"/>
                <w:szCs w:val="22"/>
              </w:rPr>
              <w:t>February 9</w:t>
            </w:r>
          </w:p>
        </w:tc>
        <w:tc>
          <w:tcPr>
            <w:tcW w:w="1440" w:type="dxa"/>
          </w:tcPr>
          <w:p w:rsidR="00AE430E" w:rsidRDefault="00AE430E">
            <w:pPr>
              <w:tabs>
                <w:tab w:val="left" w:pos="252"/>
              </w:tabs>
              <w:rPr>
                <w:sz w:val="22"/>
                <w:szCs w:val="22"/>
              </w:rPr>
            </w:pPr>
          </w:p>
        </w:tc>
        <w:tc>
          <w:tcPr>
            <w:tcW w:w="2520" w:type="dxa"/>
          </w:tcPr>
          <w:p w:rsidR="00AE430E" w:rsidRPr="00204D82" w:rsidRDefault="00204D82">
            <w:pPr>
              <w:tabs>
                <w:tab w:val="left" w:pos="252"/>
              </w:tabs>
              <w:rPr>
                <w:rFonts w:ascii="Arial" w:hAnsi="Arial" w:cs="Arial"/>
                <w:b/>
                <w:bCs/>
                <w:sz w:val="22"/>
                <w:szCs w:val="22"/>
              </w:rPr>
            </w:pPr>
            <w:r w:rsidRPr="00204D82">
              <w:rPr>
                <w:rFonts w:ascii="Arial" w:hAnsi="Arial" w:cs="Arial"/>
                <w:b/>
                <w:bCs/>
                <w:sz w:val="22"/>
                <w:szCs w:val="22"/>
              </w:rPr>
              <w:t>No Class</w:t>
            </w:r>
          </w:p>
          <w:p w:rsidR="00204D82" w:rsidRDefault="00204D82">
            <w:pPr>
              <w:tabs>
                <w:tab w:val="left" w:pos="252"/>
              </w:tabs>
              <w:rPr>
                <w:b/>
                <w:bCs/>
                <w:sz w:val="22"/>
                <w:szCs w:val="22"/>
              </w:rPr>
            </w:pPr>
            <w:r w:rsidRPr="00204D82">
              <w:rPr>
                <w:rFonts w:ascii="Arial" w:hAnsi="Arial" w:cs="Arial"/>
                <w:b/>
                <w:bCs/>
                <w:sz w:val="22"/>
                <w:szCs w:val="22"/>
              </w:rPr>
              <w:t>Study for Exam</w:t>
            </w:r>
          </w:p>
        </w:tc>
        <w:tc>
          <w:tcPr>
            <w:tcW w:w="540" w:type="dxa"/>
          </w:tcPr>
          <w:p w:rsidR="00AE430E" w:rsidRDefault="00AE430E">
            <w:pPr>
              <w:pStyle w:val="Header"/>
              <w:tabs>
                <w:tab w:val="left" w:pos="720"/>
              </w:tabs>
              <w:ind w:left="72"/>
              <w:rPr>
                <w:b/>
                <w:bCs/>
                <w:sz w:val="22"/>
                <w:szCs w:val="22"/>
              </w:rPr>
            </w:pPr>
          </w:p>
        </w:tc>
        <w:tc>
          <w:tcPr>
            <w:tcW w:w="2160" w:type="dxa"/>
          </w:tcPr>
          <w:p w:rsidR="00AE430E" w:rsidRDefault="001F5DCC">
            <w:pPr>
              <w:pStyle w:val="Header"/>
              <w:tabs>
                <w:tab w:val="left" w:pos="720"/>
              </w:tabs>
              <w:ind w:left="72"/>
              <w:rPr>
                <w:bCs/>
                <w:sz w:val="22"/>
                <w:szCs w:val="22"/>
              </w:rPr>
            </w:pPr>
            <w:r>
              <w:rPr>
                <w:b/>
                <w:sz w:val="22"/>
                <w:szCs w:val="22"/>
              </w:rPr>
              <w:t>February 11</w:t>
            </w:r>
          </w:p>
        </w:tc>
        <w:tc>
          <w:tcPr>
            <w:tcW w:w="2520" w:type="dxa"/>
          </w:tcPr>
          <w:p w:rsidR="00204D82" w:rsidRDefault="00204D82" w:rsidP="00204D82">
            <w:pPr>
              <w:tabs>
                <w:tab w:val="left" w:pos="252"/>
              </w:tabs>
              <w:rPr>
                <w:rFonts w:ascii="Copperplate Gothic Bold" w:hAnsi="Copperplate Gothic Bold"/>
                <w:b/>
                <w:bCs/>
                <w:sz w:val="22"/>
                <w:szCs w:val="22"/>
              </w:rPr>
            </w:pPr>
            <w:r>
              <w:rPr>
                <w:rFonts w:ascii="Copperplate Gothic Bold" w:hAnsi="Copperplate Gothic Bold"/>
                <w:b/>
                <w:bCs/>
                <w:sz w:val="22"/>
                <w:szCs w:val="22"/>
              </w:rPr>
              <w:t xml:space="preserve">Midterm #1: </w:t>
            </w:r>
          </w:p>
          <w:p w:rsidR="00AE430E" w:rsidRPr="007E6D24" w:rsidRDefault="00204D82" w:rsidP="00204D82">
            <w:pPr>
              <w:tabs>
                <w:tab w:val="left" w:pos="432"/>
              </w:tabs>
              <w:rPr>
                <w:rFonts w:ascii="Arial" w:hAnsi="Arial" w:cs="Arial"/>
                <w:b/>
                <w:sz w:val="22"/>
                <w:szCs w:val="22"/>
              </w:rPr>
            </w:pPr>
            <w:r>
              <w:rPr>
                <w:rFonts w:ascii="Copperplate Gothic Bold" w:hAnsi="Copperplate Gothic Bold"/>
                <w:b/>
                <w:bCs/>
                <w:sz w:val="22"/>
                <w:szCs w:val="22"/>
              </w:rPr>
              <w:t>Chapters 1- 6</w:t>
            </w:r>
          </w:p>
        </w:tc>
        <w:tc>
          <w:tcPr>
            <w:tcW w:w="2520" w:type="dxa"/>
          </w:tcPr>
          <w:p w:rsidR="00AE430E" w:rsidRDefault="00AE430E">
            <w:pPr>
              <w:rPr>
                <w:sz w:val="22"/>
                <w:szCs w:val="22"/>
              </w:rPr>
            </w:pPr>
            <w:r>
              <w:rPr>
                <w:sz w:val="22"/>
                <w:szCs w:val="22"/>
              </w:rPr>
              <w:t xml:space="preserve">  </w:t>
            </w:r>
          </w:p>
          <w:p w:rsidR="00AE430E" w:rsidRDefault="00AE430E">
            <w:pPr>
              <w:tabs>
                <w:tab w:val="left" w:pos="252"/>
              </w:tabs>
              <w:rPr>
                <w:sz w:val="22"/>
                <w:szCs w:val="22"/>
              </w:rPr>
            </w:pPr>
            <w:r>
              <w:rPr>
                <w:sz w:val="22"/>
                <w:szCs w:val="22"/>
              </w:rPr>
              <w:t xml:space="preserve">   </w:t>
            </w:r>
          </w:p>
        </w:tc>
      </w:tr>
      <w:tr w:rsidR="007E6D24">
        <w:trPr>
          <w:trHeight w:val="540"/>
        </w:trPr>
        <w:tc>
          <w:tcPr>
            <w:tcW w:w="821" w:type="dxa"/>
          </w:tcPr>
          <w:p w:rsidR="007E6D24" w:rsidRDefault="007E6D24">
            <w:pPr>
              <w:numPr>
                <w:ilvl w:val="0"/>
                <w:numId w:val="18"/>
              </w:numPr>
              <w:jc w:val="both"/>
              <w:rPr>
                <w:sz w:val="22"/>
                <w:szCs w:val="22"/>
              </w:rPr>
            </w:pPr>
          </w:p>
        </w:tc>
        <w:tc>
          <w:tcPr>
            <w:tcW w:w="1519" w:type="dxa"/>
          </w:tcPr>
          <w:p w:rsidR="007E6D24" w:rsidRDefault="007E6D24" w:rsidP="007E6D24">
            <w:pPr>
              <w:rPr>
                <w:b/>
                <w:sz w:val="22"/>
                <w:szCs w:val="22"/>
              </w:rPr>
            </w:pPr>
            <w:r>
              <w:rPr>
                <w:b/>
                <w:sz w:val="22"/>
                <w:szCs w:val="22"/>
              </w:rPr>
              <w:t>February 16</w:t>
            </w:r>
          </w:p>
        </w:tc>
        <w:tc>
          <w:tcPr>
            <w:tcW w:w="1440" w:type="dxa"/>
          </w:tcPr>
          <w:p w:rsidR="007E6D24" w:rsidRDefault="007E6D24">
            <w:pPr>
              <w:tabs>
                <w:tab w:val="left" w:pos="252"/>
              </w:tabs>
              <w:rPr>
                <w:sz w:val="22"/>
                <w:szCs w:val="22"/>
              </w:rPr>
            </w:pPr>
            <w:r>
              <w:rPr>
                <w:sz w:val="22"/>
                <w:szCs w:val="22"/>
              </w:rPr>
              <w:t>Chap. 7</w:t>
            </w:r>
          </w:p>
        </w:tc>
        <w:tc>
          <w:tcPr>
            <w:tcW w:w="2520" w:type="dxa"/>
          </w:tcPr>
          <w:p w:rsidR="007E6D24" w:rsidRDefault="007E6D24" w:rsidP="007E6D24">
            <w:pPr>
              <w:tabs>
                <w:tab w:val="left" w:pos="252"/>
              </w:tabs>
              <w:rPr>
                <w:rFonts w:ascii="Copperplate Gothic Bold" w:hAnsi="Copperplate Gothic Bold"/>
                <w:b/>
                <w:bCs/>
                <w:sz w:val="22"/>
                <w:szCs w:val="22"/>
              </w:rPr>
            </w:pPr>
            <w:r>
              <w:rPr>
                <w:sz w:val="22"/>
                <w:szCs w:val="22"/>
              </w:rPr>
              <w:t xml:space="preserve">Experimental design </w:t>
            </w:r>
          </w:p>
        </w:tc>
        <w:tc>
          <w:tcPr>
            <w:tcW w:w="540" w:type="dxa"/>
          </w:tcPr>
          <w:p w:rsidR="007E6D24" w:rsidRDefault="007E6D24">
            <w:pPr>
              <w:pStyle w:val="Header"/>
              <w:tabs>
                <w:tab w:val="left" w:pos="720"/>
              </w:tabs>
              <w:ind w:left="72"/>
              <w:rPr>
                <w:b/>
                <w:bCs/>
                <w:sz w:val="22"/>
                <w:szCs w:val="22"/>
              </w:rPr>
            </w:pPr>
          </w:p>
        </w:tc>
        <w:tc>
          <w:tcPr>
            <w:tcW w:w="2160" w:type="dxa"/>
          </w:tcPr>
          <w:p w:rsidR="007E6D24" w:rsidRDefault="007E6D24" w:rsidP="007E6D24">
            <w:pPr>
              <w:pStyle w:val="Header"/>
              <w:tabs>
                <w:tab w:val="left" w:pos="3492"/>
              </w:tabs>
              <w:ind w:left="72"/>
              <w:rPr>
                <w:bCs/>
                <w:sz w:val="22"/>
                <w:szCs w:val="22"/>
              </w:rPr>
            </w:pPr>
            <w:r>
              <w:rPr>
                <w:b/>
                <w:sz w:val="22"/>
                <w:szCs w:val="22"/>
              </w:rPr>
              <w:t>February 18</w:t>
            </w:r>
          </w:p>
        </w:tc>
        <w:tc>
          <w:tcPr>
            <w:tcW w:w="2520" w:type="dxa"/>
          </w:tcPr>
          <w:p w:rsidR="007E6D24" w:rsidRDefault="00227B53">
            <w:pPr>
              <w:tabs>
                <w:tab w:val="left" w:pos="432"/>
              </w:tabs>
              <w:rPr>
                <w:sz w:val="22"/>
                <w:szCs w:val="22"/>
              </w:rPr>
            </w:pPr>
            <w:r>
              <w:rPr>
                <w:sz w:val="22"/>
                <w:szCs w:val="22"/>
              </w:rPr>
              <w:t>-Introduction and Methods section</w:t>
            </w:r>
          </w:p>
        </w:tc>
        <w:tc>
          <w:tcPr>
            <w:tcW w:w="2520" w:type="dxa"/>
          </w:tcPr>
          <w:p w:rsidR="007E6D24" w:rsidRDefault="007E6D24">
            <w:pPr>
              <w:rPr>
                <w:sz w:val="22"/>
                <w:szCs w:val="22"/>
              </w:rPr>
            </w:pPr>
          </w:p>
        </w:tc>
      </w:tr>
      <w:tr w:rsidR="007E6D24">
        <w:trPr>
          <w:trHeight w:val="420"/>
        </w:trPr>
        <w:tc>
          <w:tcPr>
            <w:tcW w:w="821" w:type="dxa"/>
          </w:tcPr>
          <w:p w:rsidR="007E6D24" w:rsidRDefault="007E6D24">
            <w:pPr>
              <w:numPr>
                <w:ilvl w:val="0"/>
                <w:numId w:val="18"/>
              </w:numPr>
              <w:jc w:val="both"/>
              <w:rPr>
                <w:sz w:val="22"/>
                <w:szCs w:val="22"/>
              </w:rPr>
            </w:pPr>
            <w:r>
              <w:rPr>
                <w:sz w:val="22"/>
                <w:szCs w:val="22"/>
              </w:rPr>
              <w:t>6</w:t>
            </w:r>
          </w:p>
        </w:tc>
        <w:tc>
          <w:tcPr>
            <w:tcW w:w="1519" w:type="dxa"/>
          </w:tcPr>
          <w:p w:rsidR="007E6D24" w:rsidRDefault="007E6D24" w:rsidP="007E6D24">
            <w:pPr>
              <w:rPr>
                <w:b/>
                <w:sz w:val="22"/>
                <w:szCs w:val="22"/>
              </w:rPr>
            </w:pPr>
            <w:r>
              <w:rPr>
                <w:b/>
                <w:sz w:val="22"/>
                <w:szCs w:val="22"/>
              </w:rPr>
              <w:t>February 23</w:t>
            </w:r>
          </w:p>
        </w:tc>
        <w:tc>
          <w:tcPr>
            <w:tcW w:w="1440" w:type="dxa"/>
          </w:tcPr>
          <w:p w:rsidR="007E6D24" w:rsidRDefault="007E6D24">
            <w:pPr>
              <w:pStyle w:val="Header"/>
              <w:tabs>
                <w:tab w:val="left" w:pos="3492"/>
              </w:tabs>
              <w:rPr>
                <w:bCs/>
                <w:sz w:val="22"/>
                <w:szCs w:val="22"/>
              </w:rPr>
            </w:pPr>
            <w:r>
              <w:rPr>
                <w:bCs/>
                <w:sz w:val="22"/>
                <w:szCs w:val="22"/>
              </w:rPr>
              <w:t>Chap. 8,9</w:t>
            </w:r>
          </w:p>
        </w:tc>
        <w:tc>
          <w:tcPr>
            <w:tcW w:w="2520" w:type="dxa"/>
          </w:tcPr>
          <w:p w:rsidR="007E6D24" w:rsidRDefault="007E6D24">
            <w:pPr>
              <w:pStyle w:val="Header"/>
              <w:tabs>
                <w:tab w:val="left" w:pos="3492"/>
              </w:tabs>
              <w:rPr>
                <w:sz w:val="22"/>
                <w:szCs w:val="22"/>
              </w:rPr>
            </w:pPr>
            <w:r>
              <w:rPr>
                <w:bCs/>
                <w:sz w:val="22"/>
                <w:szCs w:val="22"/>
              </w:rPr>
              <w:t>Quasi-Experimental Design,</w:t>
            </w:r>
            <w:r>
              <w:rPr>
                <w:sz w:val="22"/>
                <w:szCs w:val="22"/>
              </w:rPr>
              <w:t xml:space="preserve"> </w:t>
            </w:r>
          </w:p>
          <w:p w:rsidR="007E6D24" w:rsidRDefault="007E6D24">
            <w:pPr>
              <w:pStyle w:val="Header"/>
              <w:tabs>
                <w:tab w:val="left" w:pos="720"/>
              </w:tabs>
              <w:rPr>
                <w:bCs/>
                <w:sz w:val="22"/>
                <w:szCs w:val="22"/>
              </w:rPr>
            </w:pPr>
            <w:r>
              <w:rPr>
                <w:sz w:val="22"/>
                <w:szCs w:val="22"/>
              </w:rPr>
              <w:t xml:space="preserve">Survey Research &amp; Sampling </w:t>
            </w:r>
          </w:p>
        </w:tc>
        <w:tc>
          <w:tcPr>
            <w:tcW w:w="540" w:type="dxa"/>
          </w:tcPr>
          <w:p w:rsidR="007E6D24" w:rsidRDefault="007E6D24">
            <w:pPr>
              <w:pStyle w:val="Header"/>
              <w:tabs>
                <w:tab w:val="left" w:pos="3492"/>
              </w:tabs>
              <w:ind w:left="72"/>
              <w:rPr>
                <w:b/>
                <w:bCs/>
                <w:sz w:val="22"/>
                <w:szCs w:val="22"/>
              </w:rPr>
            </w:pPr>
          </w:p>
        </w:tc>
        <w:tc>
          <w:tcPr>
            <w:tcW w:w="2160" w:type="dxa"/>
          </w:tcPr>
          <w:p w:rsidR="007E6D24" w:rsidRDefault="007E6D24" w:rsidP="007E6D24">
            <w:pPr>
              <w:pStyle w:val="Header"/>
              <w:tabs>
                <w:tab w:val="left" w:pos="3492"/>
              </w:tabs>
              <w:ind w:left="72"/>
              <w:rPr>
                <w:sz w:val="22"/>
                <w:szCs w:val="22"/>
              </w:rPr>
            </w:pPr>
            <w:r>
              <w:rPr>
                <w:b/>
                <w:sz w:val="22"/>
                <w:szCs w:val="22"/>
              </w:rPr>
              <w:t>February 25</w:t>
            </w:r>
          </w:p>
        </w:tc>
        <w:tc>
          <w:tcPr>
            <w:tcW w:w="2520" w:type="dxa"/>
          </w:tcPr>
          <w:p w:rsidR="00227B53" w:rsidRDefault="00227B53" w:rsidP="00227B53">
            <w:pPr>
              <w:tabs>
                <w:tab w:val="left" w:pos="432"/>
              </w:tabs>
              <w:rPr>
                <w:sz w:val="22"/>
                <w:szCs w:val="22"/>
              </w:rPr>
            </w:pPr>
            <w:r>
              <w:rPr>
                <w:sz w:val="22"/>
                <w:szCs w:val="22"/>
              </w:rPr>
              <w:t xml:space="preserve">Computer Lab </w:t>
            </w:r>
          </w:p>
          <w:p w:rsidR="00BE134F" w:rsidRDefault="00BE134F" w:rsidP="00227B53">
            <w:pPr>
              <w:tabs>
                <w:tab w:val="left" w:pos="432"/>
              </w:tabs>
              <w:rPr>
                <w:sz w:val="22"/>
                <w:szCs w:val="22"/>
              </w:rPr>
            </w:pPr>
            <w:r w:rsidRPr="00BE134F">
              <w:rPr>
                <w:sz w:val="22"/>
                <w:szCs w:val="22"/>
              </w:rPr>
              <w:t>WPH B36</w:t>
            </w:r>
          </w:p>
          <w:p w:rsidR="00227B53" w:rsidRDefault="00227B53" w:rsidP="00227B53">
            <w:pPr>
              <w:tabs>
                <w:tab w:val="left" w:pos="432"/>
              </w:tabs>
              <w:rPr>
                <w:b/>
                <w:sz w:val="22"/>
                <w:szCs w:val="22"/>
              </w:rPr>
            </w:pPr>
            <w:r>
              <w:rPr>
                <w:sz w:val="22"/>
                <w:szCs w:val="22"/>
              </w:rPr>
              <w:t>(In-class SPSS #1)</w:t>
            </w:r>
          </w:p>
        </w:tc>
        <w:tc>
          <w:tcPr>
            <w:tcW w:w="2520" w:type="dxa"/>
          </w:tcPr>
          <w:p w:rsidR="007E6D24" w:rsidRDefault="00227B53" w:rsidP="00227B53">
            <w:pPr>
              <w:tabs>
                <w:tab w:val="left" w:pos="252"/>
              </w:tabs>
              <w:rPr>
                <w:sz w:val="22"/>
                <w:szCs w:val="22"/>
              </w:rPr>
            </w:pPr>
            <w:r>
              <w:rPr>
                <w:sz w:val="22"/>
                <w:szCs w:val="22"/>
              </w:rPr>
              <w:t>#5. Survey</w:t>
            </w:r>
          </w:p>
        </w:tc>
      </w:tr>
      <w:tr w:rsidR="007E6D24">
        <w:trPr>
          <w:trHeight w:val="420"/>
        </w:trPr>
        <w:tc>
          <w:tcPr>
            <w:tcW w:w="821" w:type="dxa"/>
          </w:tcPr>
          <w:p w:rsidR="007E6D24" w:rsidRDefault="007E6D24">
            <w:pPr>
              <w:numPr>
                <w:ilvl w:val="0"/>
                <w:numId w:val="18"/>
              </w:numPr>
              <w:jc w:val="both"/>
              <w:rPr>
                <w:sz w:val="22"/>
                <w:szCs w:val="22"/>
              </w:rPr>
            </w:pPr>
            <w:r>
              <w:rPr>
                <w:sz w:val="22"/>
                <w:szCs w:val="22"/>
              </w:rPr>
              <w:t>7</w:t>
            </w:r>
          </w:p>
        </w:tc>
        <w:tc>
          <w:tcPr>
            <w:tcW w:w="1519" w:type="dxa"/>
          </w:tcPr>
          <w:p w:rsidR="007E6D24" w:rsidRDefault="007E6D24" w:rsidP="007E6D24">
            <w:pPr>
              <w:rPr>
                <w:b/>
                <w:sz w:val="22"/>
                <w:szCs w:val="22"/>
              </w:rPr>
            </w:pPr>
            <w:r>
              <w:rPr>
                <w:b/>
                <w:sz w:val="22"/>
                <w:szCs w:val="22"/>
              </w:rPr>
              <w:t>March 2</w:t>
            </w:r>
          </w:p>
        </w:tc>
        <w:tc>
          <w:tcPr>
            <w:tcW w:w="1440" w:type="dxa"/>
          </w:tcPr>
          <w:p w:rsidR="007E6D24" w:rsidRDefault="007E6D24">
            <w:pPr>
              <w:pStyle w:val="Header"/>
              <w:tabs>
                <w:tab w:val="left" w:pos="3492"/>
              </w:tabs>
              <w:rPr>
                <w:sz w:val="22"/>
                <w:szCs w:val="22"/>
              </w:rPr>
            </w:pPr>
            <w:r>
              <w:rPr>
                <w:sz w:val="22"/>
                <w:szCs w:val="22"/>
              </w:rPr>
              <w:t>Chap.  10,11</w:t>
            </w:r>
          </w:p>
          <w:p w:rsidR="007E6D24" w:rsidRDefault="007E6D24">
            <w:pPr>
              <w:pStyle w:val="Header"/>
              <w:tabs>
                <w:tab w:val="left" w:pos="3492"/>
              </w:tabs>
              <w:rPr>
                <w:sz w:val="22"/>
                <w:szCs w:val="22"/>
              </w:rPr>
            </w:pPr>
          </w:p>
        </w:tc>
        <w:tc>
          <w:tcPr>
            <w:tcW w:w="2520" w:type="dxa"/>
          </w:tcPr>
          <w:p w:rsidR="007E6D24" w:rsidRDefault="007E6D24">
            <w:pPr>
              <w:rPr>
                <w:sz w:val="22"/>
                <w:szCs w:val="22"/>
              </w:rPr>
            </w:pPr>
            <w:r>
              <w:rPr>
                <w:sz w:val="22"/>
                <w:szCs w:val="22"/>
              </w:rPr>
              <w:t xml:space="preserve">Summarizing Data   </w:t>
            </w:r>
          </w:p>
          <w:p w:rsidR="007E6D24" w:rsidRDefault="007E6D24">
            <w:pPr>
              <w:pStyle w:val="Header"/>
              <w:tabs>
                <w:tab w:val="left" w:pos="3492"/>
              </w:tabs>
              <w:rPr>
                <w:sz w:val="22"/>
                <w:szCs w:val="22"/>
              </w:rPr>
            </w:pPr>
            <w:r>
              <w:rPr>
                <w:sz w:val="22"/>
                <w:szCs w:val="22"/>
              </w:rPr>
              <w:t xml:space="preserve">Examining Relationships </w:t>
            </w:r>
          </w:p>
          <w:p w:rsidR="007E6D24" w:rsidRDefault="007E6D24">
            <w:pPr>
              <w:pStyle w:val="Header"/>
              <w:tabs>
                <w:tab w:val="left" w:pos="3492"/>
              </w:tabs>
              <w:rPr>
                <w:sz w:val="22"/>
                <w:szCs w:val="22"/>
              </w:rPr>
            </w:pPr>
          </w:p>
        </w:tc>
        <w:tc>
          <w:tcPr>
            <w:tcW w:w="540" w:type="dxa"/>
          </w:tcPr>
          <w:p w:rsidR="007E6D24" w:rsidRDefault="007E6D24">
            <w:pPr>
              <w:pStyle w:val="Header"/>
              <w:tabs>
                <w:tab w:val="left" w:pos="3492"/>
              </w:tabs>
              <w:ind w:left="72"/>
              <w:rPr>
                <w:b/>
                <w:sz w:val="22"/>
                <w:szCs w:val="22"/>
              </w:rPr>
            </w:pPr>
          </w:p>
        </w:tc>
        <w:tc>
          <w:tcPr>
            <w:tcW w:w="2160" w:type="dxa"/>
          </w:tcPr>
          <w:p w:rsidR="007E6D24" w:rsidRDefault="007E6D24" w:rsidP="007E6D24">
            <w:pPr>
              <w:pStyle w:val="Header"/>
              <w:tabs>
                <w:tab w:val="left" w:pos="3492"/>
              </w:tabs>
              <w:rPr>
                <w:sz w:val="22"/>
                <w:szCs w:val="22"/>
              </w:rPr>
            </w:pPr>
            <w:r>
              <w:rPr>
                <w:b/>
                <w:sz w:val="22"/>
                <w:szCs w:val="22"/>
              </w:rPr>
              <w:t xml:space="preserve"> March 4</w:t>
            </w:r>
          </w:p>
        </w:tc>
        <w:tc>
          <w:tcPr>
            <w:tcW w:w="2520" w:type="dxa"/>
          </w:tcPr>
          <w:p w:rsidR="00227B53" w:rsidRDefault="00227B53" w:rsidP="00227B53">
            <w:pPr>
              <w:tabs>
                <w:tab w:val="left" w:pos="432"/>
              </w:tabs>
              <w:rPr>
                <w:sz w:val="22"/>
                <w:szCs w:val="22"/>
              </w:rPr>
            </w:pPr>
            <w:r>
              <w:rPr>
                <w:sz w:val="22"/>
                <w:szCs w:val="22"/>
              </w:rPr>
              <w:t xml:space="preserve">Computer Lab </w:t>
            </w:r>
          </w:p>
          <w:p w:rsidR="00BE134F" w:rsidRDefault="00BE134F" w:rsidP="00227B53">
            <w:pPr>
              <w:tabs>
                <w:tab w:val="left" w:pos="432"/>
              </w:tabs>
              <w:rPr>
                <w:sz w:val="22"/>
                <w:szCs w:val="22"/>
              </w:rPr>
            </w:pPr>
            <w:r w:rsidRPr="00BE134F">
              <w:rPr>
                <w:sz w:val="22"/>
                <w:szCs w:val="22"/>
              </w:rPr>
              <w:t>WPH B36</w:t>
            </w:r>
          </w:p>
          <w:p w:rsidR="007E6D24" w:rsidRDefault="00227B53" w:rsidP="00227B53">
            <w:pPr>
              <w:tabs>
                <w:tab w:val="left" w:pos="432"/>
              </w:tabs>
              <w:rPr>
                <w:sz w:val="22"/>
                <w:szCs w:val="22"/>
              </w:rPr>
            </w:pPr>
            <w:r>
              <w:rPr>
                <w:sz w:val="22"/>
                <w:szCs w:val="22"/>
              </w:rPr>
              <w:t xml:space="preserve"> (In-class SPSS #2)</w:t>
            </w:r>
          </w:p>
        </w:tc>
        <w:tc>
          <w:tcPr>
            <w:tcW w:w="2520" w:type="dxa"/>
          </w:tcPr>
          <w:p w:rsidR="007E6D24" w:rsidRDefault="007E6D24" w:rsidP="007E6D24">
            <w:pPr>
              <w:tabs>
                <w:tab w:val="left" w:pos="432"/>
              </w:tabs>
              <w:rPr>
                <w:sz w:val="22"/>
                <w:szCs w:val="22"/>
              </w:rPr>
            </w:pPr>
            <w:r>
              <w:rPr>
                <w:sz w:val="22"/>
                <w:szCs w:val="22"/>
              </w:rPr>
              <w:t xml:space="preserve">#6. Survey &amp; Materials </w:t>
            </w:r>
          </w:p>
          <w:p w:rsidR="007E6D24" w:rsidRDefault="007E6D24" w:rsidP="00227B53">
            <w:pPr>
              <w:pStyle w:val="Header"/>
              <w:tabs>
                <w:tab w:val="left" w:pos="3492"/>
              </w:tabs>
              <w:rPr>
                <w:sz w:val="22"/>
                <w:szCs w:val="22"/>
              </w:rPr>
            </w:pPr>
          </w:p>
        </w:tc>
      </w:tr>
      <w:tr w:rsidR="007E6D24">
        <w:trPr>
          <w:trHeight w:val="420"/>
        </w:trPr>
        <w:tc>
          <w:tcPr>
            <w:tcW w:w="821" w:type="dxa"/>
          </w:tcPr>
          <w:p w:rsidR="007E6D24" w:rsidRDefault="007E6D24">
            <w:pPr>
              <w:numPr>
                <w:ilvl w:val="0"/>
                <w:numId w:val="18"/>
              </w:numPr>
              <w:jc w:val="both"/>
              <w:rPr>
                <w:sz w:val="22"/>
                <w:szCs w:val="22"/>
              </w:rPr>
            </w:pPr>
            <w:r>
              <w:rPr>
                <w:sz w:val="22"/>
                <w:szCs w:val="22"/>
              </w:rPr>
              <w:t>8</w:t>
            </w:r>
          </w:p>
        </w:tc>
        <w:tc>
          <w:tcPr>
            <w:tcW w:w="1519" w:type="dxa"/>
          </w:tcPr>
          <w:p w:rsidR="007E6D24" w:rsidRDefault="007E6D24" w:rsidP="007E6D24">
            <w:pPr>
              <w:rPr>
                <w:b/>
                <w:sz w:val="22"/>
                <w:szCs w:val="22"/>
              </w:rPr>
            </w:pPr>
            <w:r>
              <w:rPr>
                <w:b/>
                <w:sz w:val="22"/>
                <w:szCs w:val="22"/>
              </w:rPr>
              <w:t>March 9</w:t>
            </w:r>
          </w:p>
        </w:tc>
        <w:tc>
          <w:tcPr>
            <w:tcW w:w="1440" w:type="dxa"/>
          </w:tcPr>
          <w:p w:rsidR="007E6D24" w:rsidRDefault="007E6D24">
            <w:pPr>
              <w:rPr>
                <w:sz w:val="22"/>
                <w:szCs w:val="22"/>
              </w:rPr>
            </w:pPr>
            <w:r>
              <w:rPr>
                <w:sz w:val="22"/>
                <w:szCs w:val="22"/>
              </w:rPr>
              <w:t>Chap. 12, 13</w:t>
            </w:r>
          </w:p>
        </w:tc>
        <w:tc>
          <w:tcPr>
            <w:tcW w:w="2520" w:type="dxa"/>
          </w:tcPr>
          <w:p w:rsidR="007E6D24" w:rsidRDefault="007E6D24">
            <w:pPr>
              <w:rPr>
                <w:sz w:val="22"/>
                <w:szCs w:val="22"/>
              </w:rPr>
            </w:pPr>
            <w:r>
              <w:rPr>
                <w:sz w:val="22"/>
                <w:szCs w:val="22"/>
              </w:rPr>
              <w:t xml:space="preserve">Statistical Significance </w:t>
            </w:r>
          </w:p>
          <w:p w:rsidR="007E6D24" w:rsidRDefault="007E6D24">
            <w:pPr>
              <w:rPr>
                <w:sz w:val="22"/>
                <w:szCs w:val="22"/>
              </w:rPr>
            </w:pPr>
            <w:r>
              <w:rPr>
                <w:sz w:val="22"/>
                <w:szCs w:val="22"/>
              </w:rPr>
              <w:t xml:space="preserve">The </w:t>
            </w:r>
            <w:r>
              <w:rPr>
                <w:i/>
                <w:sz w:val="22"/>
                <w:szCs w:val="22"/>
              </w:rPr>
              <w:t>t</w:t>
            </w:r>
            <w:r>
              <w:rPr>
                <w:sz w:val="22"/>
                <w:szCs w:val="22"/>
              </w:rPr>
              <w:t xml:space="preserve"> Test  </w:t>
            </w:r>
          </w:p>
        </w:tc>
        <w:tc>
          <w:tcPr>
            <w:tcW w:w="540" w:type="dxa"/>
          </w:tcPr>
          <w:p w:rsidR="007E6D24" w:rsidRDefault="007E6D24">
            <w:pPr>
              <w:pStyle w:val="Header"/>
              <w:tabs>
                <w:tab w:val="left" w:pos="3492"/>
              </w:tabs>
              <w:ind w:left="72"/>
              <w:rPr>
                <w:b/>
                <w:sz w:val="22"/>
                <w:szCs w:val="22"/>
              </w:rPr>
            </w:pPr>
          </w:p>
        </w:tc>
        <w:tc>
          <w:tcPr>
            <w:tcW w:w="2160" w:type="dxa"/>
          </w:tcPr>
          <w:p w:rsidR="007E6D24" w:rsidRDefault="007E6D24" w:rsidP="007E6D24">
            <w:pPr>
              <w:tabs>
                <w:tab w:val="left" w:pos="3327"/>
              </w:tabs>
              <w:rPr>
                <w:sz w:val="22"/>
                <w:szCs w:val="22"/>
              </w:rPr>
            </w:pPr>
            <w:r>
              <w:rPr>
                <w:b/>
                <w:sz w:val="22"/>
                <w:szCs w:val="22"/>
              </w:rPr>
              <w:t>March 11</w:t>
            </w:r>
            <w:r>
              <w:rPr>
                <w:sz w:val="22"/>
                <w:szCs w:val="22"/>
              </w:rPr>
              <w:tab/>
            </w:r>
          </w:p>
        </w:tc>
        <w:tc>
          <w:tcPr>
            <w:tcW w:w="2520" w:type="dxa"/>
          </w:tcPr>
          <w:p w:rsidR="007E6D24" w:rsidRDefault="007E6D24">
            <w:pPr>
              <w:tabs>
                <w:tab w:val="left" w:pos="432"/>
              </w:tabs>
              <w:rPr>
                <w:b/>
                <w:sz w:val="22"/>
                <w:szCs w:val="22"/>
              </w:rPr>
            </w:pPr>
            <w:r>
              <w:rPr>
                <w:rFonts w:ascii="Copperplate Gothic Bold" w:hAnsi="Copperplate Gothic Bold"/>
                <w:b/>
                <w:sz w:val="22"/>
                <w:szCs w:val="22"/>
              </w:rPr>
              <w:t>Midterm #2:  Chapters 7-13</w:t>
            </w:r>
          </w:p>
        </w:tc>
        <w:tc>
          <w:tcPr>
            <w:tcW w:w="2520" w:type="dxa"/>
          </w:tcPr>
          <w:p w:rsidR="00227B53" w:rsidRDefault="007E6D24" w:rsidP="00227B53">
            <w:pPr>
              <w:pStyle w:val="Header"/>
              <w:tabs>
                <w:tab w:val="left" w:pos="3492"/>
              </w:tabs>
              <w:rPr>
                <w:sz w:val="22"/>
                <w:szCs w:val="22"/>
              </w:rPr>
            </w:pPr>
            <w:r>
              <w:rPr>
                <w:sz w:val="22"/>
                <w:szCs w:val="22"/>
              </w:rPr>
              <w:t xml:space="preserve"> </w:t>
            </w:r>
            <w:r w:rsidR="00227B53">
              <w:rPr>
                <w:sz w:val="22"/>
                <w:szCs w:val="22"/>
              </w:rPr>
              <w:t xml:space="preserve">#7 Introduction &amp; Method section </w:t>
            </w:r>
          </w:p>
          <w:p w:rsidR="007E6D24" w:rsidRDefault="007E6D24">
            <w:pPr>
              <w:pStyle w:val="Header"/>
              <w:tabs>
                <w:tab w:val="left" w:pos="252"/>
                <w:tab w:val="left" w:pos="720"/>
              </w:tabs>
              <w:rPr>
                <w:sz w:val="22"/>
                <w:szCs w:val="22"/>
              </w:rPr>
            </w:pPr>
          </w:p>
        </w:tc>
      </w:tr>
      <w:tr w:rsidR="007E6D24">
        <w:trPr>
          <w:trHeight w:val="630"/>
        </w:trPr>
        <w:tc>
          <w:tcPr>
            <w:tcW w:w="821" w:type="dxa"/>
          </w:tcPr>
          <w:p w:rsidR="007E6D24" w:rsidRDefault="007E6D24">
            <w:pPr>
              <w:numPr>
                <w:ilvl w:val="0"/>
                <w:numId w:val="18"/>
              </w:numPr>
              <w:jc w:val="both"/>
              <w:rPr>
                <w:sz w:val="22"/>
                <w:szCs w:val="22"/>
              </w:rPr>
            </w:pPr>
            <w:r>
              <w:rPr>
                <w:sz w:val="22"/>
                <w:szCs w:val="22"/>
              </w:rPr>
              <w:t>9</w:t>
            </w:r>
          </w:p>
        </w:tc>
        <w:tc>
          <w:tcPr>
            <w:tcW w:w="1519" w:type="dxa"/>
          </w:tcPr>
          <w:p w:rsidR="007E6D24" w:rsidRDefault="007E6D24" w:rsidP="007E6D24">
            <w:pPr>
              <w:rPr>
                <w:b/>
                <w:sz w:val="22"/>
                <w:szCs w:val="22"/>
              </w:rPr>
            </w:pPr>
            <w:r>
              <w:rPr>
                <w:b/>
                <w:sz w:val="22"/>
                <w:szCs w:val="22"/>
              </w:rPr>
              <w:t>March 16</w:t>
            </w:r>
          </w:p>
        </w:tc>
        <w:tc>
          <w:tcPr>
            <w:tcW w:w="1440" w:type="dxa"/>
          </w:tcPr>
          <w:p w:rsidR="007E6D24" w:rsidRDefault="007E6D24">
            <w:pPr>
              <w:rPr>
                <w:sz w:val="22"/>
                <w:szCs w:val="22"/>
              </w:rPr>
            </w:pPr>
          </w:p>
        </w:tc>
        <w:tc>
          <w:tcPr>
            <w:tcW w:w="2520" w:type="dxa"/>
          </w:tcPr>
          <w:p w:rsidR="007E6D24" w:rsidRDefault="007E6D24">
            <w:pPr>
              <w:ind w:left="720" w:hanging="720"/>
              <w:rPr>
                <w:sz w:val="22"/>
                <w:szCs w:val="22"/>
              </w:rPr>
            </w:pPr>
            <w:r>
              <w:rPr>
                <w:sz w:val="22"/>
                <w:szCs w:val="22"/>
              </w:rPr>
              <w:t xml:space="preserve"> </w:t>
            </w:r>
            <w:r w:rsidRPr="00711B91">
              <w:rPr>
                <w:rFonts w:ascii="Arial" w:hAnsi="Arial" w:cs="Arial"/>
                <w:b/>
                <w:sz w:val="22"/>
                <w:szCs w:val="22"/>
              </w:rPr>
              <w:t>Spring Break</w:t>
            </w:r>
          </w:p>
        </w:tc>
        <w:tc>
          <w:tcPr>
            <w:tcW w:w="540" w:type="dxa"/>
          </w:tcPr>
          <w:p w:rsidR="007E6D24" w:rsidRDefault="007E6D24">
            <w:pPr>
              <w:tabs>
                <w:tab w:val="left" w:pos="3327"/>
              </w:tabs>
              <w:rPr>
                <w:b/>
                <w:sz w:val="22"/>
                <w:szCs w:val="22"/>
              </w:rPr>
            </w:pPr>
          </w:p>
        </w:tc>
        <w:tc>
          <w:tcPr>
            <w:tcW w:w="2160" w:type="dxa"/>
          </w:tcPr>
          <w:p w:rsidR="007E6D24" w:rsidRDefault="007E6D24" w:rsidP="007E6D24">
            <w:pPr>
              <w:tabs>
                <w:tab w:val="left" w:pos="3327"/>
              </w:tabs>
              <w:rPr>
                <w:b/>
                <w:sz w:val="22"/>
                <w:szCs w:val="22"/>
              </w:rPr>
            </w:pPr>
            <w:r>
              <w:rPr>
                <w:b/>
                <w:sz w:val="22"/>
                <w:szCs w:val="22"/>
              </w:rPr>
              <w:t>March 18</w:t>
            </w:r>
          </w:p>
        </w:tc>
        <w:tc>
          <w:tcPr>
            <w:tcW w:w="2520" w:type="dxa"/>
          </w:tcPr>
          <w:p w:rsidR="007E6D24" w:rsidRDefault="007E6D24">
            <w:pPr>
              <w:tabs>
                <w:tab w:val="left" w:pos="432"/>
              </w:tabs>
              <w:rPr>
                <w:b/>
                <w:sz w:val="22"/>
                <w:szCs w:val="22"/>
              </w:rPr>
            </w:pPr>
            <w:r w:rsidRPr="00711B91">
              <w:rPr>
                <w:rFonts w:ascii="Arial" w:hAnsi="Arial" w:cs="Arial"/>
                <w:b/>
                <w:sz w:val="22"/>
                <w:szCs w:val="22"/>
              </w:rPr>
              <w:t>Spring Break</w:t>
            </w:r>
          </w:p>
        </w:tc>
        <w:tc>
          <w:tcPr>
            <w:tcW w:w="2520" w:type="dxa"/>
          </w:tcPr>
          <w:p w:rsidR="007E6D24" w:rsidRDefault="007E6D24">
            <w:pPr>
              <w:pStyle w:val="Header"/>
              <w:tabs>
                <w:tab w:val="left" w:pos="252"/>
                <w:tab w:val="left" w:pos="720"/>
              </w:tabs>
              <w:rPr>
                <w:b/>
                <w:sz w:val="22"/>
                <w:szCs w:val="22"/>
              </w:rPr>
            </w:pPr>
          </w:p>
        </w:tc>
      </w:tr>
      <w:tr w:rsidR="007E6D24">
        <w:trPr>
          <w:trHeight w:val="630"/>
        </w:trPr>
        <w:tc>
          <w:tcPr>
            <w:tcW w:w="821" w:type="dxa"/>
          </w:tcPr>
          <w:p w:rsidR="007E6D24" w:rsidRDefault="007E6D24">
            <w:pPr>
              <w:jc w:val="both"/>
              <w:rPr>
                <w:sz w:val="22"/>
                <w:szCs w:val="22"/>
              </w:rPr>
            </w:pPr>
            <w:r>
              <w:rPr>
                <w:sz w:val="22"/>
                <w:szCs w:val="22"/>
              </w:rPr>
              <w:t xml:space="preserve">    10.</w:t>
            </w:r>
          </w:p>
        </w:tc>
        <w:tc>
          <w:tcPr>
            <w:tcW w:w="1519" w:type="dxa"/>
          </w:tcPr>
          <w:p w:rsidR="007E6D24" w:rsidRDefault="007E6D24" w:rsidP="007E6D24">
            <w:pPr>
              <w:rPr>
                <w:b/>
                <w:sz w:val="22"/>
                <w:szCs w:val="22"/>
              </w:rPr>
            </w:pPr>
            <w:r>
              <w:rPr>
                <w:b/>
                <w:sz w:val="22"/>
                <w:szCs w:val="22"/>
              </w:rPr>
              <w:t>March 23</w:t>
            </w:r>
          </w:p>
        </w:tc>
        <w:tc>
          <w:tcPr>
            <w:tcW w:w="1440" w:type="dxa"/>
          </w:tcPr>
          <w:p w:rsidR="007E6D24" w:rsidRDefault="007E6D24" w:rsidP="00CF3E54">
            <w:pPr>
              <w:rPr>
                <w:sz w:val="22"/>
                <w:szCs w:val="22"/>
              </w:rPr>
            </w:pPr>
          </w:p>
        </w:tc>
        <w:tc>
          <w:tcPr>
            <w:tcW w:w="2520" w:type="dxa"/>
          </w:tcPr>
          <w:p w:rsidR="007E6D24" w:rsidRDefault="007E6D24" w:rsidP="007E6D24">
            <w:pPr>
              <w:ind w:left="720" w:hanging="720"/>
              <w:rPr>
                <w:sz w:val="22"/>
                <w:szCs w:val="22"/>
              </w:rPr>
            </w:pPr>
            <w:r>
              <w:rPr>
                <w:sz w:val="22"/>
                <w:szCs w:val="22"/>
              </w:rPr>
              <w:t xml:space="preserve">-Data Collection </w:t>
            </w:r>
          </w:p>
          <w:p w:rsidR="007E6D24" w:rsidRPr="00711B91" w:rsidRDefault="007E6D24" w:rsidP="007E6D24">
            <w:pPr>
              <w:rPr>
                <w:rFonts w:ascii="Arial" w:hAnsi="Arial" w:cs="Arial"/>
                <w:b/>
                <w:sz w:val="22"/>
                <w:szCs w:val="22"/>
              </w:rPr>
            </w:pPr>
          </w:p>
        </w:tc>
        <w:tc>
          <w:tcPr>
            <w:tcW w:w="540" w:type="dxa"/>
          </w:tcPr>
          <w:p w:rsidR="007E6D24" w:rsidRDefault="007E6D24">
            <w:pPr>
              <w:tabs>
                <w:tab w:val="left" w:pos="3327"/>
              </w:tabs>
              <w:rPr>
                <w:b/>
                <w:sz w:val="22"/>
                <w:szCs w:val="22"/>
              </w:rPr>
            </w:pPr>
          </w:p>
        </w:tc>
        <w:tc>
          <w:tcPr>
            <w:tcW w:w="2160" w:type="dxa"/>
          </w:tcPr>
          <w:p w:rsidR="007E6D24" w:rsidRDefault="007E6D24" w:rsidP="007E6D24">
            <w:pPr>
              <w:tabs>
                <w:tab w:val="left" w:pos="3327"/>
              </w:tabs>
              <w:rPr>
                <w:b/>
                <w:sz w:val="22"/>
                <w:szCs w:val="22"/>
              </w:rPr>
            </w:pPr>
            <w:r>
              <w:rPr>
                <w:b/>
                <w:sz w:val="22"/>
                <w:szCs w:val="22"/>
              </w:rPr>
              <w:t>March 25</w:t>
            </w:r>
          </w:p>
        </w:tc>
        <w:tc>
          <w:tcPr>
            <w:tcW w:w="2520" w:type="dxa"/>
          </w:tcPr>
          <w:p w:rsidR="00227B53" w:rsidRDefault="00227B53" w:rsidP="00227B53">
            <w:pPr>
              <w:tabs>
                <w:tab w:val="left" w:pos="432"/>
              </w:tabs>
              <w:rPr>
                <w:sz w:val="22"/>
                <w:szCs w:val="22"/>
              </w:rPr>
            </w:pPr>
            <w:r>
              <w:rPr>
                <w:sz w:val="22"/>
                <w:szCs w:val="22"/>
              </w:rPr>
              <w:t xml:space="preserve">Computer Lab </w:t>
            </w:r>
          </w:p>
          <w:p w:rsidR="00BE134F" w:rsidRDefault="00BE134F" w:rsidP="00227B53">
            <w:pPr>
              <w:tabs>
                <w:tab w:val="left" w:pos="432"/>
              </w:tabs>
              <w:rPr>
                <w:sz w:val="22"/>
                <w:szCs w:val="22"/>
              </w:rPr>
            </w:pPr>
            <w:r w:rsidRPr="00BE134F">
              <w:rPr>
                <w:sz w:val="22"/>
                <w:szCs w:val="22"/>
              </w:rPr>
              <w:t>WPH B36</w:t>
            </w:r>
          </w:p>
          <w:p w:rsidR="00227B53" w:rsidRDefault="00227B53" w:rsidP="00227B53">
            <w:pPr>
              <w:tabs>
                <w:tab w:val="left" w:pos="432"/>
              </w:tabs>
              <w:rPr>
                <w:sz w:val="22"/>
                <w:szCs w:val="22"/>
              </w:rPr>
            </w:pPr>
            <w:r>
              <w:rPr>
                <w:sz w:val="22"/>
                <w:szCs w:val="22"/>
              </w:rPr>
              <w:t xml:space="preserve"> (In-class SPSS #3)</w:t>
            </w:r>
          </w:p>
          <w:p w:rsidR="007E6D24" w:rsidRPr="00711B91" w:rsidRDefault="007E6D24" w:rsidP="00CF3E54">
            <w:pPr>
              <w:tabs>
                <w:tab w:val="left" w:pos="432"/>
              </w:tabs>
              <w:rPr>
                <w:rFonts w:ascii="Arial" w:hAnsi="Arial" w:cs="Arial"/>
                <w:b/>
                <w:sz w:val="22"/>
                <w:szCs w:val="22"/>
              </w:rPr>
            </w:pPr>
          </w:p>
        </w:tc>
        <w:tc>
          <w:tcPr>
            <w:tcW w:w="2520" w:type="dxa"/>
          </w:tcPr>
          <w:p w:rsidR="007E6D24" w:rsidRDefault="007E6D24" w:rsidP="00CF3E54">
            <w:pPr>
              <w:pStyle w:val="Header"/>
              <w:tabs>
                <w:tab w:val="left" w:pos="252"/>
                <w:tab w:val="left" w:pos="720"/>
              </w:tabs>
              <w:rPr>
                <w:rFonts w:ascii="Copperplate Gothic Bold" w:hAnsi="Copperplate Gothic Bold"/>
                <w:b/>
                <w:sz w:val="22"/>
                <w:szCs w:val="22"/>
              </w:rPr>
            </w:pPr>
          </w:p>
        </w:tc>
      </w:tr>
      <w:tr w:rsidR="007E6D24">
        <w:trPr>
          <w:trHeight w:val="630"/>
        </w:trPr>
        <w:tc>
          <w:tcPr>
            <w:tcW w:w="821" w:type="dxa"/>
          </w:tcPr>
          <w:p w:rsidR="007E6D24" w:rsidRDefault="007E6D24">
            <w:pPr>
              <w:jc w:val="both"/>
              <w:rPr>
                <w:sz w:val="22"/>
                <w:szCs w:val="22"/>
              </w:rPr>
            </w:pPr>
          </w:p>
        </w:tc>
        <w:tc>
          <w:tcPr>
            <w:tcW w:w="1519" w:type="dxa"/>
          </w:tcPr>
          <w:p w:rsidR="007E6D24" w:rsidRDefault="007E6D24" w:rsidP="007E6D24">
            <w:pPr>
              <w:rPr>
                <w:b/>
                <w:sz w:val="22"/>
                <w:szCs w:val="22"/>
              </w:rPr>
            </w:pPr>
            <w:r>
              <w:rPr>
                <w:b/>
                <w:sz w:val="22"/>
                <w:szCs w:val="22"/>
              </w:rPr>
              <w:t>March 30</w:t>
            </w:r>
          </w:p>
        </w:tc>
        <w:tc>
          <w:tcPr>
            <w:tcW w:w="1440" w:type="dxa"/>
          </w:tcPr>
          <w:p w:rsidR="007E6D24" w:rsidRDefault="007E6D24" w:rsidP="001F5DCC">
            <w:pPr>
              <w:rPr>
                <w:sz w:val="22"/>
                <w:szCs w:val="22"/>
              </w:rPr>
            </w:pPr>
            <w:r>
              <w:rPr>
                <w:sz w:val="22"/>
                <w:szCs w:val="22"/>
              </w:rPr>
              <w:t>Chap. 14</w:t>
            </w:r>
          </w:p>
        </w:tc>
        <w:tc>
          <w:tcPr>
            <w:tcW w:w="2520" w:type="dxa"/>
          </w:tcPr>
          <w:p w:rsidR="007E6D24" w:rsidRDefault="007E6D24" w:rsidP="001F5DCC">
            <w:pPr>
              <w:rPr>
                <w:sz w:val="22"/>
                <w:szCs w:val="22"/>
              </w:rPr>
            </w:pPr>
            <w:r>
              <w:rPr>
                <w:sz w:val="22"/>
                <w:szCs w:val="22"/>
              </w:rPr>
              <w:t>F test</w:t>
            </w:r>
          </w:p>
        </w:tc>
        <w:tc>
          <w:tcPr>
            <w:tcW w:w="540" w:type="dxa"/>
          </w:tcPr>
          <w:p w:rsidR="007E6D24" w:rsidRDefault="007E6D24" w:rsidP="001F5DCC">
            <w:pPr>
              <w:tabs>
                <w:tab w:val="left" w:pos="3327"/>
              </w:tabs>
              <w:rPr>
                <w:b/>
                <w:sz w:val="22"/>
                <w:szCs w:val="22"/>
              </w:rPr>
            </w:pPr>
          </w:p>
        </w:tc>
        <w:tc>
          <w:tcPr>
            <w:tcW w:w="2160" w:type="dxa"/>
          </w:tcPr>
          <w:p w:rsidR="007E6D24" w:rsidRDefault="007E6D24" w:rsidP="007E6D24">
            <w:pPr>
              <w:tabs>
                <w:tab w:val="left" w:pos="3327"/>
              </w:tabs>
              <w:rPr>
                <w:sz w:val="22"/>
                <w:szCs w:val="22"/>
              </w:rPr>
            </w:pPr>
            <w:r>
              <w:rPr>
                <w:b/>
                <w:sz w:val="22"/>
                <w:szCs w:val="22"/>
              </w:rPr>
              <w:t>April 1</w:t>
            </w:r>
          </w:p>
        </w:tc>
        <w:tc>
          <w:tcPr>
            <w:tcW w:w="2520" w:type="dxa"/>
          </w:tcPr>
          <w:p w:rsidR="00227B53" w:rsidRDefault="00227B53" w:rsidP="00227B53">
            <w:pPr>
              <w:tabs>
                <w:tab w:val="left" w:pos="432"/>
              </w:tabs>
              <w:rPr>
                <w:sz w:val="22"/>
                <w:szCs w:val="22"/>
              </w:rPr>
            </w:pPr>
            <w:r>
              <w:rPr>
                <w:sz w:val="22"/>
                <w:szCs w:val="22"/>
              </w:rPr>
              <w:t xml:space="preserve">Computer Lab </w:t>
            </w:r>
          </w:p>
          <w:p w:rsidR="00BE134F" w:rsidRDefault="00BE134F" w:rsidP="00227B53">
            <w:pPr>
              <w:tabs>
                <w:tab w:val="left" w:pos="432"/>
              </w:tabs>
              <w:rPr>
                <w:sz w:val="22"/>
                <w:szCs w:val="22"/>
              </w:rPr>
            </w:pPr>
            <w:r w:rsidRPr="00BE134F">
              <w:rPr>
                <w:sz w:val="22"/>
                <w:szCs w:val="22"/>
              </w:rPr>
              <w:t>WPH B36</w:t>
            </w:r>
          </w:p>
          <w:p w:rsidR="00227B53" w:rsidRDefault="00227B53" w:rsidP="00227B53">
            <w:pPr>
              <w:tabs>
                <w:tab w:val="left" w:pos="432"/>
              </w:tabs>
              <w:rPr>
                <w:sz w:val="22"/>
                <w:szCs w:val="22"/>
              </w:rPr>
            </w:pPr>
            <w:r>
              <w:rPr>
                <w:sz w:val="22"/>
                <w:szCs w:val="22"/>
              </w:rPr>
              <w:t xml:space="preserve"> (In-class SPSS #4)</w:t>
            </w:r>
          </w:p>
        </w:tc>
        <w:tc>
          <w:tcPr>
            <w:tcW w:w="2520" w:type="dxa"/>
          </w:tcPr>
          <w:p w:rsidR="007E6D24" w:rsidRDefault="007E6D24" w:rsidP="00CF3E54">
            <w:pPr>
              <w:pStyle w:val="Header"/>
              <w:tabs>
                <w:tab w:val="left" w:pos="252"/>
                <w:tab w:val="left" w:pos="720"/>
              </w:tabs>
              <w:rPr>
                <w:rFonts w:ascii="Copperplate Gothic Bold" w:hAnsi="Copperplate Gothic Bold"/>
                <w:b/>
                <w:sz w:val="22"/>
                <w:szCs w:val="22"/>
              </w:rPr>
            </w:pPr>
          </w:p>
        </w:tc>
      </w:tr>
      <w:tr w:rsidR="007E6D24">
        <w:trPr>
          <w:trHeight w:val="630"/>
        </w:trPr>
        <w:tc>
          <w:tcPr>
            <w:tcW w:w="821" w:type="dxa"/>
          </w:tcPr>
          <w:p w:rsidR="007E6D24" w:rsidRDefault="007E6D24">
            <w:pPr>
              <w:jc w:val="both"/>
              <w:rPr>
                <w:sz w:val="22"/>
                <w:szCs w:val="22"/>
              </w:rPr>
            </w:pPr>
            <w:r>
              <w:rPr>
                <w:sz w:val="22"/>
                <w:szCs w:val="22"/>
              </w:rPr>
              <w:t xml:space="preserve">    11.</w:t>
            </w:r>
          </w:p>
          <w:p w:rsidR="007E6D24" w:rsidRDefault="007E6D24">
            <w:pPr>
              <w:jc w:val="both"/>
              <w:rPr>
                <w:sz w:val="22"/>
                <w:szCs w:val="22"/>
              </w:rPr>
            </w:pPr>
          </w:p>
        </w:tc>
        <w:tc>
          <w:tcPr>
            <w:tcW w:w="1519" w:type="dxa"/>
          </w:tcPr>
          <w:p w:rsidR="007E6D24" w:rsidRDefault="007E6D24" w:rsidP="007E6D24">
            <w:pPr>
              <w:rPr>
                <w:b/>
                <w:sz w:val="22"/>
                <w:szCs w:val="22"/>
              </w:rPr>
            </w:pPr>
            <w:r>
              <w:rPr>
                <w:b/>
                <w:sz w:val="22"/>
                <w:szCs w:val="22"/>
              </w:rPr>
              <w:t>April 6</w:t>
            </w:r>
          </w:p>
        </w:tc>
        <w:tc>
          <w:tcPr>
            <w:tcW w:w="1440" w:type="dxa"/>
          </w:tcPr>
          <w:p w:rsidR="007E6D24" w:rsidRDefault="007E6D24" w:rsidP="00CF3E54">
            <w:pPr>
              <w:rPr>
                <w:sz w:val="22"/>
                <w:szCs w:val="22"/>
              </w:rPr>
            </w:pPr>
            <w:r>
              <w:rPr>
                <w:sz w:val="22"/>
                <w:szCs w:val="22"/>
              </w:rPr>
              <w:t>Chap. 15</w:t>
            </w:r>
          </w:p>
        </w:tc>
        <w:tc>
          <w:tcPr>
            <w:tcW w:w="2520" w:type="dxa"/>
          </w:tcPr>
          <w:p w:rsidR="007E6D24" w:rsidRDefault="007E6D24" w:rsidP="00CF3E54">
            <w:pPr>
              <w:rPr>
                <w:sz w:val="22"/>
                <w:szCs w:val="22"/>
              </w:rPr>
            </w:pPr>
            <w:r>
              <w:rPr>
                <w:sz w:val="22"/>
                <w:szCs w:val="22"/>
              </w:rPr>
              <w:t>Chi-Square</w:t>
            </w:r>
          </w:p>
        </w:tc>
        <w:tc>
          <w:tcPr>
            <w:tcW w:w="540" w:type="dxa"/>
          </w:tcPr>
          <w:p w:rsidR="007E6D24" w:rsidRDefault="007E6D24">
            <w:pPr>
              <w:tabs>
                <w:tab w:val="left" w:pos="3327"/>
              </w:tabs>
              <w:rPr>
                <w:b/>
                <w:sz w:val="22"/>
                <w:szCs w:val="22"/>
              </w:rPr>
            </w:pPr>
          </w:p>
        </w:tc>
        <w:tc>
          <w:tcPr>
            <w:tcW w:w="2160" w:type="dxa"/>
          </w:tcPr>
          <w:p w:rsidR="007E6D24" w:rsidRDefault="007E6D24" w:rsidP="007E6D24">
            <w:pPr>
              <w:tabs>
                <w:tab w:val="left" w:pos="3327"/>
              </w:tabs>
              <w:rPr>
                <w:sz w:val="22"/>
                <w:szCs w:val="22"/>
              </w:rPr>
            </w:pPr>
            <w:r>
              <w:rPr>
                <w:b/>
                <w:sz w:val="22"/>
                <w:szCs w:val="22"/>
              </w:rPr>
              <w:t>April 8</w:t>
            </w:r>
          </w:p>
        </w:tc>
        <w:tc>
          <w:tcPr>
            <w:tcW w:w="2520" w:type="dxa"/>
          </w:tcPr>
          <w:p w:rsidR="00227B53" w:rsidRDefault="007E6D24" w:rsidP="00CF3E54">
            <w:pPr>
              <w:tabs>
                <w:tab w:val="left" w:pos="432"/>
              </w:tabs>
              <w:rPr>
                <w:sz w:val="22"/>
                <w:szCs w:val="22"/>
              </w:rPr>
            </w:pPr>
            <w:r>
              <w:rPr>
                <w:sz w:val="22"/>
                <w:szCs w:val="22"/>
              </w:rPr>
              <w:t xml:space="preserve">Computer Lab </w:t>
            </w:r>
          </w:p>
          <w:p w:rsidR="00BE134F" w:rsidRDefault="00BE134F" w:rsidP="00CF3E54">
            <w:pPr>
              <w:tabs>
                <w:tab w:val="left" w:pos="432"/>
              </w:tabs>
              <w:rPr>
                <w:sz w:val="22"/>
                <w:szCs w:val="22"/>
              </w:rPr>
            </w:pPr>
            <w:r w:rsidRPr="00BE134F">
              <w:rPr>
                <w:sz w:val="22"/>
                <w:szCs w:val="22"/>
              </w:rPr>
              <w:t xml:space="preserve">WPH B36 </w:t>
            </w:r>
          </w:p>
          <w:p w:rsidR="00227B53" w:rsidRDefault="00227B53" w:rsidP="00CF3E54">
            <w:pPr>
              <w:tabs>
                <w:tab w:val="left" w:pos="432"/>
              </w:tabs>
              <w:rPr>
                <w:sz w:val="22"/>
                <w:szCs w:val="22"/>
              </w:rPr>
            </w:pPr>
            <w:r>
              <w:rPr>
                <w:sz w:val="22"/>
                <w:szCs w:val="22"/>
              </w:rPr>
              <w:t>(In-class SPSS #5)</w:t>
            </w:r>
          </w:p>
        </w:tc>
        <w:tc>
          <w:tcPr>
            <w:tcW w:w="2520" w:type="dxa"/>
          </w:tcPr>
          <w:p w:rsidR="007E6D24" w:rsidRDefault="009042DF" w:rsidP="00852409">
            <w:pPr>
              <w:pStyle w:val="Header"/>
              <w:tabs>
                <w:tab w:val="left" w:pos="252"/>
                <w:tab w:val="left" w:pos="720"/>
              </w:tabs>
              <w:rPr>
                <w:sz w:val="22"/>
                <w:szCs w:val="22"/>
              </w:rPr>
            </w:pPr>
            <w:r>
              <w:rPr>
                <w:sz w:val="22"/>
                <w:szCs w:val="22"/>
              </w:rPr>
              <w:t>#8. Analyses</w:t>
            </w:r>
          </w:p>
        </w:tc>
      </w:tr>
      <w:tr w:rsidR="007E6D24">
        <w:trPr>
          <w:trHeight w:val="630"/>
        </w:trPr>
        <w:tc>
          <w:tcPr>
            <w:tcW w:w="821" w:type="dxa"/>
          </w:tcPr>
          <w:p w:rsidR="007E6D24" w:rsidRDefault="007E6D24">
            <w:pPr>
              <w:jc w:val="both"/>
              <w:rPr>
                <w:sz w:val="22"/>
                <w:szCs w:val="22"/>
              </w:rPr>
            </w:pPr>
            <w:r>
              <w:rPr>
                <w:sz w:val="22"/>
                <w:szCs w:val="22"/>
              </w:rPr>
              <w:t xml:space="preserve">    12.</w:t>
            </w:r>
          </w:p>
        </w:tc>
        <w:tc>
          <w:tcPr>
            <w:tcW w:w="1519" w:type="dxa"/>
          </w:tcPr>
          <w:p w:rsidR="007E6D24" w:rsidRDefault="007E6D24" w:rsidP="007E6D24">
            <w:pPr>
              <w:rPr>
                <w:b/>
                <w:sz w:val="22"/>
                <w:szCs w:val="22"/>
              </w:rPr>
            </w:pPr>
            <w:r>
              <w:rPr>
                <w:b/>
                <w:sz w:val="22"/>
                <w:szCs w:val="22"/>
              </w:rPr>
              <w:t>April 13</w:t>
            </w:r>
          </w:p>
        </w:tc>
        <w:tc>
          <w:tcPr>
            <w:tcW w:w="1440" w:type="dxa"/>
          </w:tcPr>
          <w:p w:rsidR="007E6D24" w:rsidRDefault="007E6D24">
            <w:pPr>
              <w:rPr>
                <w:sz w:val="22"/>
                <w:szCs w:val="22"/>
              </w:rPr>
            </w:pPr>
          </w:p>
        </w:tc>
        <w:tc>
          <w:tcPr>
            <w:tcW w:w="2520" w:type="dxa"/>
          </w:tcPr>
          <w:p w:rsidR="007E6D24" w:rsidRPr="00E9096E" w:rsidRDefault="007E6D24">
            <w:r>
              <w:rPr>
                <w:sz w:val="22"/>
                <w:szCs w:val="22"/>
              </w:rPr>
              <w:t>Presentation 101</w:t>
            </w:r>
          </w:p>
        </w:tc>
        <w:tc>
          <w:tcPr>
            <w:tcW w:w="540" w:type="dxa"/>
          </w:tcPr>
          <w:p w:rsidR="007E6D24" w:rsidRDefault="007E6D24">
            <w:pPr>
              <w:tabs>
                <w:tab w:val="left" w:pos="3327"/>
              </w:tabs>
              <w:rPr>
                <w:b/>
                <w:sz w:val="22"/>
                <w:szCs w:val="22"/>
              </w:rPr>
            </w:pPr>
          </w:p>
        </w:tc>
        <w:tc>
          <w:tcPr>
            <w:tcW w:w="2160" w:type="dxa"/>
          </w:tcPr>
          <w:p w:rsidR="007E6D24" w:rsidRDefault="007E6D24" w:rsidP="007E6D24">
            <w:pPr>
              <w:tabs>
                <w:tab w:val="left" w:pos="3327"/>
              </w:tabs>
              <w:rPr>
                <w:sz w:val="22"/>
                <w:szCs w:val="22"/>
              </w:rPr>
            </w:pPr>
            <w:r>
              <w:rPr>
                <w:b/>
                <w:sz w:val="22"/>
                <w:szCs w:val="22"/>
              </w:rPr>
              <w:t>April 15</w:t>
            </w:r>
          </w:p>
        </w:tc>
        <w:tc>
          <w:tcPr>
            <w:tcW w:w="2520" w:type="dxa"/>
          </w:tcPr>
          <w:p w:rsidR="00524AA6" w:rsidRDefault="007E6D24">
            <w:pPr>
              <w:tabs>
                <w:tab w:val="left" w:pos="432"/>
              </w:tabs>
              <w:rPr>
                <w:sz w:val="22"/>
                <w:szCs w:val="22"/>
              </w:rPr>
            </w:pPr>
            <w:r>
              <w:rPr>
                <w:sz w:val="22"/>
                <w:szCs w:val="22"/>
              </w:rPr>
              <w:t xml:space="preserve">Computer Lab </w:t>
            </w:r>
          </w:p>
          <w:p w:rsidR="007E6D24" w:rsidRDefault="00BE134F">
            <w:pPr>
              <w:tabs>
                <w:tab w:val="left" w:pos="432"/>
              </w:tabs>
              <w:rPr>
                <w:sz w:val="22"/>
                <w:szCs w:val="22"/>
              </w:rPr>
            </w:pPr>
            <w:r w:rsidRPr="00BE134F">
              <w:rPr>
                <w:sz w:val="22"/>
                <w:szCs w:val="22"/>
              </w:rPr>
              <w:t>WPH B36</w:t>
            </w:r>
          </w:p>
        </w:tc>
        <w:tc>
          <w:tcPr>
            <w:tcW w:w="2520" w:type="dxa"/>
          </w:tcPr>
          <w:p w:rsidR="009042DF" w:rsidRDefault="009042DF" w:rsidP="009042DF">
            <w:pPr>
              <w:pStyle w:val="Header"/>
              <w:tabs>
                <w:tab w:val="left" w:pos="252"/>
                <w:tab w:val="left" w:pos="720"/>
              </w:tabs>
              <w:rPr>
                <w:sz w:val="22"/>
                <w:szCs w:val="22"/>
              </w:rPr>
            </w:pPr>
            <w:r>
              <w:rPr>
                <w:sz w:val="22"/>
                <w:szCs w:val="22"/>
              </w:rPr>
              <w:t xml:space="preserve">#9. SPSS </w:t>
            </w:r>
          </w:p>
          <w:p w:rsidR="007E6D24" w:rsidRDefault="009042DF" w:rsidP="009042DF">
            <w:pPr>
              <w:pStyle w:val="Header"/>
              <w:tabs>
                <w:tab w:val="left" w:pos="252"/>
                <w:tab w:val="left" w:pos="720"/>
              </w:tabs>
              <w:rPr>
                <w:sz w:val="22"/>
                <w:szCs w:val="22"/>
              </w:rPr>
            </w:pPr>
            <w:r>
              <w:rPr>
                <w:sz w:val="22"/>
                <w:szCs w:val="22"/>
              </w:rPr>
              <w:t>#10. Future Research</w:t>
            </w:r>
          </w:p>
        </w:tc>
      </w:tr>
      <w:tr w:rsidR="007E6D24">
        <w:trPr>
          <w:trHeight w:val="630"/>
        </w:trPr>
        <w:tc>
          <w:tcPr>
            <w:tcW w:w="821" w:type="dxa"/>
          </w:tcPr>
          <w:p w:rsidR="007E6D24" w:rsidRDefault="007E6D24">
            <w:pPr>
              <w:jc w:val="both"/>
              <w:rPr>
                <w:sz w:val="22"/>
                <w:szCs w:val="22"/>
              </w:rPr>
            </w:pPr>
            <w:r>
              <w:rPr>
                <w:sz w:val="22"/>
                <w:szCs w:val="22"/>
              </w:rPr>
              <w:t xml:space="preserve">    13.</w:t>
            </w:r>
          </w:p>
        </w:tc>
        <w:tc>
          <w:tcPr>
            <w:tcW w:w="1519" w:type="dxa"/>
          </w:tcPr>
          <w:p w:rsidR="007E6D24" w:rsidRDefault="007E6D24" w:rsidP="007E6D24">
            <w:pPr>
              <w:rPr>
                <w:b/>
                <w:sz w:val="22"/>
                <w:szCs w:val="22"/>
              </w:rPr>
            </w:pPr>
            <w:r>
              <w:rPr>
                <w:b/>
                <w:sz w:val="22"/>
                <w:szCs w:val="22"/>
              </w:rPr>
              <w:t>April 20</w:t>
            </w:r>
          </w:p>
        </w:tc>
        <w:tc>
          <w:tcPr>
            <w:tcW w:w="1440" w:type="dxa"/>
          </w:tcPr>
          <w:p w:rsidR="007E6D24" w:rsidRDefault="007E6D24">
            <w:pPr>
              <w:rPr>
                <w:sz w:val="22"/>
                <w:szCs w:val="22"/>
              </w:rPr>
            </w:pPr>
          </w:p>
        </w:tc>
        <w:tc>
          <w:tcPr>
            <w:tcW w:w="2520" w:type="dxa"/>
          </w:tcPr>
          <w:p w:rsidR="009042DF" w:rsidRDefault="009042DF" w:rsidP="009042DF">
            <w:pPr>
              <w:tabs>
                <w:tab w:val="left" w:pos="432"/>
              </w:tabs>
              <w:rPr>
                <w:sz w:val="22"/>
                <w:szCs w:val="22"/>
              </w:rPr>
            </w:pPr>
            <w:r>
              <w:rPr>
                <w:sz w:val="22"/>
                <w:szCs w:val="22"/>
              </w:rPr>
              <w:t>Group Presentations</w:t>
            </w:r>
          </w:p>
          <w:p w:rsidR="007E6D24" w:rsidRDefault="007E6D24" w:rsidP="009042DF">
            <w:pPr>
              <w:tabs>
                <w:tab w:val="left" w:pos="432"/>
              </w:tabs>
              <w:rPr>
                <w:sz w:val="22"/>
                <w:szCs w:val="22"/>
              </w:rPr>
            </w:pPr>
          </w:p>
        </w:tc>
        <w:tc>
          <w:tcPr>
            <w:tcW w:w="540" w:type="dxa"/>
          </w:tcPr>
          <w:p w:rsidR="007E6D24" w:rsidRDefault="007E6D24">
            <w:pPr>
              <w:tabs>
                <w:tab w:val="left" w:pos="3327"/>
              </w:tabs>
              <w:rPr>
                <w:b/>
                <w:sz w:val="22"/>
                <w:szCs w:val="22"/>
              </w:rPr>
            </w:pPr>
          </w:p>
        </w:tc>
        <w:tc>
          <w:tcPr>
            <w:tcW w:w="2160" w:type="dxa"/>
          </w:tcPr>
          <w:p w:rsidR="007E6D24" w:rsidRDefault="007E6D24" w:rsidP="007E6D24">
            <w:pPr>
              <w:tabs>
                <w:tab w:val="left" w:pos="3327"/>
              </w:tabs>
              <w:rPr>
                <w:sz w:val="22"/>
                <w:szCs w:val="22"/>
              </w:rPr>
            </w:pPr>
            <w:r>
              <w:rPr>
                <w:b/>
                <w:sz w:val="22"/>
                <w:szCs w:val="22"/>
              </w:rPr>
              <w:t>April 22</w:t>
            </w:r>
          </w:p>
        </w:tc>
        <w:tc>
          <w:tcPr>
            <w:tcW w:w="2520" w:type="dxa"/>
          </w:tcPr>
          <w:p w:rsidR="009042DF" w:rsidRDefault="009042DF" w:rsidP="009042DF">
            <w:pPr>
              <w:tabs>
                <w:tab w:val="left" w:pos="432"/>
              </w:tabs>
              <w:rPr>
                <w:sz w:val="22"/>
                <w:szCs w:val="22"/>
              </w:rPr>
            </w:pPr>
            <w:r>
              <w:rPr>
                <w:sz w:val="22"/>
                <w:szCs w:val="22"/>
              </w:rPr>
              <w:t>Group Presentations</w:t>
            </w:r>
          </w:p>
          <w:p w:rsidR="007E6D24" w:rsidRDefault="007E6D24">
            <w:pPr>
              <w:tabs>
                <w:tab w:val="left" w:pos="432"/>
              </w:tabs>
              <w:rPr>
                <w:b/>
                <w:sz w:val="22"/>
                <w:szCs w:val="22"/>
              </w:rPr>
            </w:pPr>
          </w:p>
        </w:tc>
        <w:tc>
          <w:tcPr>
            <w:tcW w:w="2520" w:type="dxa"/>
          </w:tcPr>
          <w:p w:rsidR="007E6D24" w:rsidRDefault="007E6D24">
            <w:pPr>
              <w:pStyle w:val="Header"/>
              <w:tabs>
                <w:tab w:val="left" w:pos="252"/>
                <w:tab w:val="left" w:pos="720"/>
              </w:tabs>
              <w:rPr>
                <w:sz w:val="22"/>
                <w:szCs w:val="22"/>
              </w:rPr>
            </w:pPr>
          </w:p>
        </w:tc>
      </w:tr>
      <w:tr w:rsidR="007E6D24">
        <w:trPr>
          <w:trHeight w:val="630"/>
        </w:trPr>
        <w:tc>
          <w:tcPr>
            <w:tcW w:w="821" w:type="dxa"/>
          </w:tcPr>
          <w:p w:rsidR="007E6D24" w:rsidRDefault="007E6D24">
            <w:pPr>
              <w:jc w:val="both"/>
              <w:rPr>
                <w:sz w:val="22"/>
                <w:szCs w:val="22"/>
              </w:rPr>
            </w:pPr>
            <w:r>
              <w:rPr>
                <w:sz w:val="22"/>
                <w:szCs w:val="22"/>
              </w:rPr>
              <w:t xml:space="preserve">    14.</w:t>
            </w:r>
          </w:p>
        </w:tc>
        <w:tc>
          <w:tcPr>
            <w:tcW w:w="1519" w:type="dxa"/>
          </w:tcPr>
          <w:p w:rsidR="007E6D24" w:rsidRDefault="007E6D24" w:rsidP="007E6D24">
            <w:pPr>
              <w:rPr>
                <w:b/>
                <w:sz w:val="22"/>
                <w:szCs w:val="22"/>
              </w:rPr>
            </w:pPr>
            <w:r>
              <w:rPr>
                <w:b/>
                <w:sz w:val="22"/>
                <w:szCs w:val="22"/>
              </w:rPr>
              <w:t xml:space="preserve">April 27 </w:t>
            </w:r>
          </w:p>
        </w:tc>
        <w:tc>
          <w:tcPr>
            <w:tcW w:w="1440" w:type="dxa"/>
          </w:tcPr>
          <w:p w:rsidR="007E6D24" w:rsidRDefault="007E6D24">
            <w:pPr>
              <w:rPr>
                <w:sz w:val="22"/>
                <w:szCs w:val="22"/>
              </w:rPr>
            </w:pPr>
          </w:p>
        </w:tc>
        <w:tc>
          <w:tcPr>
            <w:tcW w:w="2520" w:type="dxa"/>
          </w:tcPr>
          <w:p w:rsidR="007E6D24" w:rsidRDefault="007E6D24" w:rsidP="00CF3E54">
            <w:pPr>
              <w:tabs>
                <w:tab w:val="left" w:pos="432"/>
              </w:tabs>
              <w:rPr>
                <w:sz w:val="22"/>
                <w:szCs w:val="22"/>
              </w:rPr>
            </w:pPr>
            <w:r>
              <w:rPr>
                <w:sz w:val="22"/>
                <w:szCs w:val="22"/>
              </w:rPr>
              <w:t>Group Presentations</w:t>
            </w:r>
          </w:p>
          <w:p w:rsidR="007E6D24" w:rsidRDefault="007E6D24">
            <w:pPr>
              <w:rPr>
                <w:sz w:val="22"/>
                <w:szCs w:val="22"/>
              </w:rPr>
            </w:pPr>
          </w:p>
        </w:tc>
        <w:tc>
          <w:tcPr>
            <w:tcW w:w="540" w:type="dxa"/>
          </w:tcPr>
          <w:p w:rsidR="007E6D24" w:rsidRDefault="007E6D24">
            <w:pPr>
              <w:tabs>
                <w:tab w:val="left" w:pos="3327"/>
              </w:tabs>
              <w:rPr>
                <w:b/>
                <w:sz w:val="22"/>
                <w:szCs w:val="22"/>
              </w:rPr>
            </w:pPr>
          </w:p>
        </w:tc>
        <w:tc>
          <w:tcPr>
            <w:tcW w:w="2160" w:type="dxa"/>
          </w:tcPr>
          <w:p w:rsidR="007E6D24" w:rsidRDefault="007E6D24" w:rsidP="007E6D24">
            <w:pPr>
              <w:tabs>
                <w:tab w:val="left" w:pos="3327"/>
              </w:tabs>
              <w:rPr>
                <w:sz w:val="22"/>
                <w:szCs w:val="22"/>
              </w:rPr>
            </w:pPr>
            <w:r>
              <w:rPr>
                <w:b/>
                <w:sz w:val="22"/>
                <w:szCs w:val="22"/>
              </w:rPr>
              <w:t>April 29</w:t>
            </w:r>
          </w:p>
        </w:tc>
        <w:tc>
          <w:tcPr>
            <w:tcW w:w="2520" w:type="dxa"/>
          </w:tcPr>
          <w:p w:rsidR="007E6D24" w:rsidRDefault="009042DF" w:rsidP="009042DF">
            <w:pPr>
              <w:tabs>
                <w:tab w:val="left" w:pos="432"/>
              </w:tabs>
              <w:rPr>
                <w:sz w:val="22"/>
                <w:szCs w:val="22"/>
              </w:rPr>
            </w:pPr>
            <w:r>
              <w:rPr>
                <w:sz w:val="22"/>
                <w:szCs w:val="22"/>
              </w:rPr>
              <w:t>Final Exam Review</w:t>
            </w:r>
          </w:p>
          <w:p w:rsidR="00BC052B" w:rsidRDefault="00BC052B" w:rsidP="009042DF">
            <w:pPr>
              <w:tabs>
                <w:tab w:val="left" w:pos="432"/>
              </w:tabs>
              <w:rPr>
                <w:rFonts w:ascii="Copperplate Gothic Bold" w:hAnsi="Copperplate Gothic Bold"/>
                <w:b/>
                <w:sz w:val="22"/>
                <w:szCs w:val="22"/>
              </w:rPr>
            </w:pPr>
            <w:r>
              <w:rPr>
                <w:sz w:val="22"/>
                <w:szCs w:val="22"/>
              </w:rPr>
              <w:t>Course Evaluations</w:t>
            </w:r>
          </w:p>
        </w:tc>
        <w:tc>
          <w:tcPr>
            <w:tcW w:w="2520" w:type="dxa"/>
          </w:tcPr>
          <w:p w:rsidR="007E6D24" w:rsidRDefault="007E6D24">
            <w:pPr>
              <w:pStyle w:val="Header"/>
              <w:tabs>
                <w:tab w:val="left" w:pos="252"/>
                <w:tab w:val="left" w:pos="720"/>
              </w:tabs>
              <w:rPr>
                <w:rFonts w:ascii="Copperplate Gothic Bold" w:hAnsi="Copperplate Gothic Bold"/>
                <w:b/>
                <w:sz w:val="22"/>
                <w:szCs w:val="22"/>
              </w:rPr>
            </w:pPr>
            <w:r>
              <w:rPr>
                <w:bCs/>
                <w:sz w:val="22"/>
                <w:szCs w:val="22"/>
              </w:rPr>
              <w:t>Abstracts Due</w:t>
            </w:r>
          </w:p>
        </w:tc>
      </w:tr>
      <w:tr w:rsidR="007E6D24">
        <w:trPr>
          <w:trHeight w:val="630"/>
        </w:trPr>
        <w:tc>
          <w:tcPr>
            <w:tcW w:w="821" w:type="dxa"/>
          </w:tcPr>
          <w:p w:rsidR="007E6D24" w:rsidRDefault="007E6D24">
            <w:pPr>
              <w:jc w:val="both"/>
              <w:rPr>
                <w:sz w:val="22"/>
                <w:szCs w:val="22"/>
              </w:rPr>
            </w:pPr>
            <w:r>
              <w:rPr>
                <w:sz w:val="22"/>
                <w:szCs w:val="22"/>
              </w:rPr>
              <w:t xml:space="preserve">    15.</w:t>
            </w:r>
          </w:p>
        </w:tc>
        <w:tc>
          <w:tcPr>
            <w:tcW w:w="1519" w:type="dxa"/>
          </w:tcPr>
          <w:p w:rsidR="007E6D24" w:rsidRDefault="007E6D24" w:rsidP="007E6D24">
            <w:pPr>
              <w:rPr>
                <w:b/>
                <w:sz w:val="22"/>
                <w:szCs w:val="22"/>
              </w:rPr>
            </w:pPr>
            <w:r>
              <w:rPr>
                <w:b/>
                <w:sz w:val="22"/>
                <w:szCs w:val="22"/>
              </w:rPr>
              <w:t xml:space="preserve">May 4 </w:t>
            </w:r>
          </w:p>
        </w:tc>
        <w:tc>
          <w:tcPr>
            <w:tcW w:w="1440" w:type="dxa"/>
          </w:tcPr>
          <w:p w:rsidR="007E6D24" w:rsidRDefault="007E6D24">
            <w:pPr>
              <w:rPr>
                <w:sz w:val="22"/>
                <w:szCs w:val="22"/>
              </w:rPr>
            </w:pPr>
          </w:p>
        </w:tc>
        <w:tc>
          <w:tcPr>
            <w:tcW w:w="2520" w:type="dxa"/>
          </w:tcPr>
          <w:p w:rsidR="007E6D24" w:rsidRDefault="007E6D24">
            <w:pPr>
              <w:rPr>
                <w:sz w:val="22"/>
                <w:szCs w:val="22"/>
              </w:rPr>
            </w:pPr>
            <w:r>
              <w:rPr>
                <w:sz w:val="22"/>
                <w:szCs w:val="22"/>
              </w:rPr>
              <w:t>Study Day</w:t>
            </w:r>
          </w:p>
        </w:tc>
        <w:tc>
          <w:tcPr>
            <w:tcW w:w="540" w:type="dxa"/>
          </w:tcPr>
          <w:p w:rsidR="007E6D24" w:rsidRDefault="007E6D24">
            <w:pPr>
              <w:tabs>
                <w:tab w:val="left" w:pos="3327"/>
              </w:tabs>
              <w:rPr>
                <w:b/>
                <w:sz w:val="22"/>
                <w:szCs w:val="22"/>
              </w:rPr>
            </w:pPr>
          </w:p>
        </w:tc>
        <w:tc>
          <w:tcPr>
            <w:tcW w:w="2160" w:type="dxa"/>
          </w:tcPr>
          <w:p w:rsidR="007E6D24" w:rsidRPr="00720216" w:rsidRDefault="007E6D24" w:rsidP="007E6D24">
            <w:pPr>
              <w:tabs>
                <w:tab w:val="left" w:pos="3327"/>
              </w:tabs>
              <w:rPr>
                <w:sz w:val="22"/>
                <w:szCs w:val="22"/>
                <w:highlight w:val="yellow"/>
              </w:rPr>
            </w:pPr>
            <w:r w:rsidRPr="007E6D24">
              <w:rPr>
                <w:b/>
                <w:sz w:val="22"/>
                <w:szCs w:val="22"/>
              </w:rPr>
              <w:t>May 6</w:t>
            </w:r>
          </w:p>
        </w:tc>
        <w:tc>
          <w:tcPr>
            <w:tcW w:w="2520" w:type="dxa"/>
          </w:tcPr>
          <w:p w:rsidR="007E6D24" w:rsidRDefault="007E6D24" w:rsidP="00CF3E54">
            <w:pPr>
              <w:tabs>
                <w:tab w:val="left" w:pos="432"/>
              </w:tabs>
              <w:rPr>
                <w:rFonts w:ascii="Copperplate Gothic Bold" w:hAnsi="Copperplate Gothic Bold"/>
                <w:b/>
                <w:sz w:val="22"/>
                <w:szCs w:val="22"/>
              </w:rPr>
            </w:pPr>
            <w:r>
              <w:rPr>
                <w:sz w:val="22"/>
                <w:szCs w:val="22"/>
              </w:rPr>
              <w:t>Study Day</w:t>
            </w:r>
          </w:p>
        </w:tc>
        <w:tc>
          <w:tcPr>
            <w:tcW w:w="2520" w:type="dxa"/>
          </w:tcPr>
          <w:p w:rsidR="007E6D24" w:rsidRDefault="007E6D24">
            <w:pPr>
              <w:pStyle w:val="Header"/>
              <w:tabs>
                <w:tab w:val="left" w:pos="252"/>
                <w:tab w:val="left" w:pos="720"/>
              </w:tabs>
              <w:rPr>
                <w:rFonts w:ascii="Copperplate Gothic Bold" w:hAnsi="Copperplate Gothic Bold"/>
                <w:b/>
                <w:sz w:val="22"/>
                <w:szCs w:val="22"/>
              </w:rPr>
            </w:pPr>
          </w:p>
        </w:tc>
      </w:tr>
      <w:tr w:rsidR="007E6D24">
        <w:trPr>
          <w:trHeight w:val="630"/>
        </w:trPr>
        <w:tc>
          <w:tcPr>
            <w:tcW w:w="821" w:type="dxa"/>
          </w:tcPr>
          <w:p w:rsidR="007E6D24" w:rsidRDefault="007E6D24">
            <w:pPr>
              <w:jc w:val="both"/>
              <w:rPr>
                <w:sz w:val="22"/>
                <w:szCs w:val="22"/>
              </w:rPr>
            </w:pPr>
            <w:r>
              <w:rPr>
                <w:sz w:val="22"/>
                <w:szCs w:val="22"/>
              </w:rPr>
              <w:t xml:space="preserve">    17.</w:t>
            </w:r>
          </w:p>
        </w:tc>
        <w:tc>
          <w:tcPr>
            <w:tcW w:w="1519" w:type="dxa"/>
          </w:tcPr>
          <w:p w:rsidR="007E6D24" w:rsidRDefault="007E6D24">
            <w:pPr>
              <w:rPr>
                <w:b/>
                <w:sz w:val="22"/>
                <w:szCs w:val="22"/>
              </w:rPr>
            </w:pPr>
            <w:r>
              <w:rPr>
                <w:b/>
                <w:sz w:val="22"/>
                <w:szCs w:val="22"/>
              </w:rPr>
              <w:t>May 11</w:t>
            </w:r>
          </w:p>
        </w:tc>
        <w:tc>
          <w:tcPr>
            <w:tcW w:w="1440" w:type="dxa"/>
          </w:tcPr>
          <w:p w:rsidR="007E6D24" w:rsidRDefault="007E6D24">
            <w:pPr>
              <w:rPr>
                <w:sz w:val="22"/>
                <w:szCs w:val="22"/>
              </w:rPr>
            </w:pPr>
          </w:p>
        </w:tc>
        <w:tc>
          <w:tcPr>
            <w:tcW w:w="2520" w:type="dxa"/>
          </w:tcPr>
          <w:p w:rsidR="007E6D24" w:rsidRPr="007E6D24" w:rsidRDefault="007E6D24">
            <w:pPr>
              <w:rPr>
                <w:rFonts w:ascii="Arial" w:hAnsi="Arial" w:cs="Arial"/>
                <w:b/>
                <w:sz w:val="22"/>
                <w:szCs w:val="22"/>
              </w:rPr>
            </w:pPr>
            <w:r w:rsidRPr="007E6D24">
              <w:rPr>
                <w:rFonts w:ascii="Arial" w:hAnsi="Arial" w:cs="Arial"/>
                <w:b/>
                <w:sz w:val="22"/>
                <w:szCs w:val="22"/>
              </w:rPr>
              <w:t>Final Exam</w:t>
            </w:r>
          </w:p>
          <w:p w:rsidR="007E6D24" w:rsidRDefault="007E6D24">
            <w:pPr>
              <w:rPr>
                <w:sz w:val="22"/>
                <w:szCs w:val="22"/>
              </w:rPr>
            </w:pPr>
            <w:r w:rsidRPr="007E6D24">
              <w:rPr>
                <w:rFonts w:ascii="Arial" w:hAnsi="Arial" w:cs="Arial"/>
                <w:b/>
                <w:sz w:val="22"/>
                <w:szCs w:val="22"/>
              </w:rPr>
              <w:t>8-10am</w:t>
            </w:r>
          </w:p>
        </w:tc>
        <w:tc>
          <w:tcPr>
            <w:tcW w:w="540" w:type="dxa"/>
          </w:tcPr>
          <w:p w:rsidR="007E6D24" w:rsidRDefault="007E6D24">
            <w:pPr>
              <w:tabs>
                <w:tab w:val="left" w:pos="3327"/>
              </w:tabs>
              <w:rPr>
                <w:b/>
                <w:sz w:val="22"/>
                <w:szCs w:val="22"/>
              </w:rPr>
            </w:pPr>
          </w:p>
        </w:tc>
        <w:tc>
          <w:tcPr>
            <w:tcW w:w="2160" w:type="dxa"/>
          </w:tcPr>
          <w:p w:rsidR="007E6D24" w:rsidRPr="00720216" w:rsidRDefault="007E6D24">
            <w:pPr>
              <w:tabs>
                <w:tab w:val="left" w:pos="3327"/>
              </w:tabs>
              <w:rPr>
                <w:b/>
                <w:sz w:val="22"/>
                <w:szCs w:val="22"/>
                <w:highlight w:val="yellow"/>
              </w:rPr>
            </w:pPr>
          </w:p>
        </w:tc>
        <w:tc>
          <w:tcPr>
            <w:tcW w:w="2520" w:type="dxa"/>
          </w:tcPr>
          <w:p w:rsidR="007E6D24" w:rsidRPr="00720216" w:rsidRDefault="007E6D24" w:rsidP="00CF3E54">
            <w:pPr>
              <w:rPr>
                <w:rFonts w:ascii="Arial" w:hAnsi="Arial" w:cs="Arial"/>
                <w:b/>
                <w:bCs/>
                <w:sz w:val="22"/>
                <w:szCs w:val="22"/>
                <w:highlight w:val="yellow"/>
              </w:rPr>
            </w:pPr>
          </w:p>
        </w:tc>
        <w:tc>
          <w:tcPr>
            <w:tcW w:w="2520" w:type="dxa"/>
          </w:tcPr>
          <w:p w:rsidR="007E6D24" w:rsidRDefault="007E6D24">
            <w:pPr>
              <w:pStyle w:val="Header"/>
              <w:tabs>
                <w:tab w:val="left" w:pos="252"/>
                <w:tab w:val="left" w:pos="720"/>
              </w:tabs>
              <w:rPr>
                <w:bCs/>
                <w:sz w:val="22"/>
                <w:szCs w:val="22"/>
              </w:rPr>
            </w:pPr>
          </w:p>
        </w:tc>
      </w:tr>
    </w:tbl>
    <w:p w:rsidR="00AE430E" w:rsidRDefault="00AE430E">
      <w:pPr>
        <w:autoSpaceDE w:val="0"/>
        <w:autoSpaceDN w:val="0"/>
        <w:adjustRightInd w:val="0"/>
      </w:pPr>
    </w:p>
    <w:p w:rsidR="00AE430E" w:rsidRDefault="00AE430E">
      <w:pPr>
        <w:pStyle w:val="Heading5"/>
        <w:jc w:val="left"/>
      </w:pPr>
      <w:r>
        <w:t xml:space="preserve">                                                                                                            </w:t>
      </w:r>
    </w:p>
    <w:sectPr w:rsidR="00AE430E">
      <w:pgSz w:w="15840" w:h="12240" w:orient="landscape" w:code="1"/>
      <w:pgMar w:top="432" w:right="720"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6762" w:rsidRDefault="00286762">
      <w:r>
        <w:separator/>
      </w:r>
    </w:p>
  </w:endnote>
  <w:endnote w:type="continuationSeparator" w:id="0">
    <w:p w:rsidR="00286762" w:rsidRDefault="00286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27B53" w:rsidRDefault="00227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27B53" w:rsidRDefault="00227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27B53" w:rsidRDefault="00227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B99">
      <w:rPr>
        <w:rStyle w:val="PageNumber"/>
        <w:noProof/>
      </w:rPr>
      <w:t>7</w:t>
    </w:r>
    <w:r>
      <w:rPr>
        <w:rStyle w:val="PageNumber"/>
      </w:rPr>
      <w:fldChar w:fldCharType="end"/>
    </w:r>
  </w:p>
  <w:p w:rsidR="00227B53" w:rsidRDefault="00227B53">
    <w:pPr>
      <w:pStyle w:val="Footer"/>
      <w:ind w:right="960"/>
      <w:rPr>
        <w:sz w:val="20"/>
        <w:szCs w:val="20"/>
      </w:rPr>
    </w:pPr>
    <w:r>
      <w:rPr>
        <w:sz w:val="20"/>
        <w:szCs w:val="20"/>
      </w:rPr>
      <w:t xml:space="preserve">     </w:t>
    </w: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6762" w:rsidRDefault="00286762">
      <w:r>
        <w:separator/>
      </w:r>
    </w:p>
  </w:footnote>
  <w:footnote w:type="continuationSeparator" w:id="0">
    <w:p w:rsidR="00286762" w:rsidRDefault="00286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6466"/>
    <w:multiLevelType w:val="multilevel"/>
    <w:tmpl w:val="B404787A"/>
    <w:lvl w:ilvl="0">
      <w:start w:val="1"/>
      <w:numFmt w:val="bullet"/>
      <w:lvlText w:val=""/>
      <w:lvlJc w:val="left"/>
      <w:pPr>
        <w:tabs>
          <w:tab w:val="num" w:pos="720"/>
        </w:tabs>
        <w:ind w:left="720" w:hanging="360"/>
      </w:pPr>
      <w:rPr>
        <w:rFonts w:ascii="Wingdings" w:hAnsi="Wingdings" w:hint="default"/>
        <w:color w:val="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B62D00"/>
    <w:multiLevelType w:val="multilevel"/>
    <w:tmpl w:val="E8F6E154"/>
    <w:lvl w:ilvl="0">
      <w:start w:val="1"/>
      <w:numFmt w:val="decimal"/>
      <w:lvlText w:val="%1)"/>
      <w:lvlJc w:val="left"/>
      <w:pPr>
        <w:tabs>
          <w:tab w:val="num" w:pos="720"/>
        </w:tabs>
        <w:ind w:left="720" w:hanging="360"/>
      </w:pPr>
      <w:rPr>
        <w:rFonts w:hint="default"/>
        <w:color w:val="000000"/>
      </w:rPr>
    </w:lvl>
    <w:lvl w:ilvl="1">
      <w:start w:val="1"/>
      <w:numFmt w:val="bullet"/>
      <w:lvlText w:val=""/>
      <w:lvlJc w:val="left"/>
      <w:pPr>
        <w:tabs>
          <w:tab w:val="num" w:pos="1440"/>
        </w:tabs>
        <w:ind w:left="1440" w:hanging="360"/>
      </w:pPr>
      <w:rPr>
        <w:rFonts w:ascii="Wingdings" w:hAnsi="Wingdings" w:hint="default"/>
        <w:color w:val="00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094562"/>
    <w:multiLevelType w:val="multilevel"/>
    <w:tmpl w:val="7AC8B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1F188F"/>
    <w:multiLevelType w:val="multilevel"/>
    <w:tmpl w:val="B404787A"/>
    <w:lvl w:ilvl="0">
      <w:start w:val="1"/>
      <w:numFmt w:val="bullet"/>
      <w:lvlText w:val=""/>
      <w:lvlJc w:val="left"/>
      <w:pPr>
        <w:tabs>
          <w:tab w:val="num" w:pos="720"/>
        </w:tabs>
        <w:ind w:left="720" w:hanging="360"/>
      </w:pPr>
      <w:rPr>
        <w:rFonts w:ascii="Wingdings" w:hAnsi="Wingdings" w:hint="default"/>
        <w:color w:val="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E35B67"/>
    <w:multiLevelType w:val="hybridMultilevel"/>
    <w:tmpl w:val="7AC8BA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852DB"/>
    <w:multiLevelType w:val="multilevel"/>
    <w:tmpl w:val="B404787A"/>
    <w:lvl w:ilvl="0">
      <w:start w:val="1"/>
      <w:numFmt w:val="bullet"/>
      <w:lvlText w:val=""/>
      <w:lvlJc w:val="left"/>
      <w:pPr>
        <w:tabs>
          <w:tab w:val="num" w:pos="720"/>
        </w:tabs>
        <w:ind w:left="720" w:hanging="360"/>
      </w:pPr>
      <w:rPr>
        <w:rFonts w:ascii="Wingdings" w:hAnsi="Wingdings" w:hint="default"/>
        <w:color w:val="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266443"/>
    <w:multiLevelType w:val="multilevel"/>
    <w:tmpl w:val="90CC4C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DC1334B"/>
    <w:multiLevelType w:val="multilevel"/>
    <w:tmpl w:val="3D4AC222"/>
    <w:lvl w:ilvl="0">
      <w:start w:val="1"/>
      <w:numFmt w:val="decimal"/>
      <w:lvlText w:val="%1)"/>
      <w:lvlJc w:val="left"/>
      <w:pPr>
        <w:tabs>
          <w:tab w:val="num" w:pos="720"/>
        </w:tabs>
        <w:ind w:left="720" w:hanging="360"/>
      </w:pPr>
      <w:rPr>
        <w:rFonts w:hint="default"/>
        <w:color w:val="000000"/>
      </w:rPr>
    </w:lvl>
    <w:lvl w:ilvl="1">
      <w:start w:val="1"/>
      <w:numFmt w:val="bullet"/>
      <w:lvlText w:val=""/>
      <w:lvlJc w:val="left"/>
      <w:pPr>
        <w:tabs>
          <w:tab w:val="num" w:pos="1440"/>
        </w:tabs>
        <w:ind w:left="1440" w:hanging="360"/>
      </w:pPr>
      <w:rPr>
        <w:rFonts w:ascii="Symbol" w:hAnsi="Symbol" w:hint="default"/>
        <w:color w:val="00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1F17B7"/>
    <w:multiLevelType w:val="hybridMultilevel"/>
    <w:tmpl w:val="B404787A"/>
    <w:lvl w:ilvl="0" w:tplc="6F22F1CE">
      <w:start w:val="1"/>
      <w:numFmt w:val="bullet"/>
      <w:lvlText w:val=""/>
      <w:lvlJc w:val="left"/>
      <w:pPr>
        <w:tabs>
          <w:tab w:val="num" w:pos="720"/>
        </w:tabs>
        <w:ind w:left="720" w:hanging="360"/>
      </w:pPr>
      <w:rPr>
        <w:rFonts w:ascii="Wingdings" w:hAnsi="Wingdings" w:hint="default"/>
        <w:color w:val="FFCC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114944"/>
    <w:multiLevelType w:val="hybridMultilevel"/>
    <w:tmpl w:val="0E94B6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367711"/>
    <w:multiLevelType w:val="multilevel"/>
    <w:tmpl w:val="B404787A"/>
    <w:lvl w:ilvl="0">
      <w:start w:val="1"/>
      <w:numFmt w:val="bullet"/>
      <w:lvlText w:val=""/>
      <w:lvlJc w:val="left"/>
      <w:pPr>
        <w:tabs>
          <w:tab w:val="num" w:pos="720"/>
        </w:tabs>
        <w:ind w:left="720" w:hanging="360"/>
      </w:pPr>
      <w:rPr>
        <w:rFonts w:ascii="Wingdings" w:hAnsi="Wingdings" w:hint="default"/>
        <w:color w:val="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4F1C92"/>
    <w:multiLevelType w:val="multilevel"/>
    <w:tmpl w:val="B404787A"/>
    <w:lvl w:ilvl="0">
      <w:start w:val="1"/>
      <w:numFmt w:val="bullet"/>
      <w:lvlText w:val=""/>
      <w:lvlJc w:val="left"/>
      <w:pPr>
        <w:tabs>
          <w:tab w:val="num" w:pos="720"/>
        </w:tabs>
        <w:ind w:left="720" w:hanging="360"/>
      </w:pPr>
      <w:rPr>
        <w:rFonts w:ascii="Wingdings" w:hAnsi="Wingdings" w:hint="default"/>
        <w:color w:val="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102F7E"/>
    <w:multiLevelType w:val="multilevel"/>
    <w:tmpl w:val="2FECEFF0"/>
    <w:lvl w:ilvl="0">
      <w:start w:val="1"/>
      <w:numFmt w:val="decimal"/>
      <w:lvlText w:val="%1)"/>
      <w:lvlJc w:val="left"/>
      <w:pPr>
        <w:tabs>
          <w:tab w:val="num" w:pos="720"/>
        </w:tabs>
        <w:ind w:left="720" w:hanging="360"/>
      </w:pPr>
      <w:rPr>
        <w:rFonts w:hint="default"/>
        <w:color w:val="FFCC00"/>
      </w:rPr>
    </w:lvl>
    <w:lvl w:ilvl="1">
      <w:start w:val="1"/>
      <w:numFmt w:val="bullet"/>
      <w:lvlText w:val=""/>
      <w:lvlJc w:val="left"/>
      <w:pPr>
        <w:tabs>
          <w:tab w:val="num" w:pos="1440"/>
        </w:tabs>
        <w:ind w:left="1440" w:hanging="360"/>
      </w:pPr>
      <w:rPr>
        <w:rFonts w:ascii="Wingdings" w:hAnsi="Wingdings" w:hint="default"/>
        <w:color w:val="FFCC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DA4571"/>
    <w:multiLevelType w:val="multilevel"/>
    <w:tmpl w:val="B404787A"/>
    <w:lvl w:ilvl="0">
      <w:start w:val="1"/>
      <w:numFmt w:val="bullet"/>
      <w:lvlText w:val=""/>
      <w:lvlJc w:val="left"/>
      <w:pPr>
        <w:tabs>
          <w:tab w:val="num" w:pos="720"/>
        </w:tabs>
        <w:ind w:left="720" w:hanging="360"/>
      </w:pPr>
      <w:rPr>
        <w:rFonts w:ascii="Wingdings" w:hAnsi="Wingdings" w:hint="default"/>
        <w:color w:val="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D07FE1"/>
    <w:multiLevelType w:val="hybridMultilevel"/>
    <w:tmpl w:val="5810ECF4"/>
    <w:lvl w:ilvl="0" w:tplc="D8D883CA">
      <w:start w:val="1"/>
      <w:numFmt w:val="bullet"/>
      <w:lvlText w:val=""/>
      <w:lvlJc w:val="left"/>
      <w:pPr>
        <w:tabs>
          <w:tab w:val="num" w:pos="576"/>
        </w:tabs>
        <w:ind w:left="576"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2D57C8"/>
    <w:multiLevelType w:val="hybridMultilevel"/>
    <w:tmpl w:val="93D61F2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8351665"/>
    <w:multiLevelType w:val="hybridMultilevel"/>
    <w:tmpl w:val="90CC4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CA33A3"/>
    <w:multiLevelType w:val="hybridMultilevel"/>
    <w:tmpl w:val="7D14E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38E70A9"/>
    <w:multiLevelType w:val="hybridMultilevel"/>
    <w:tmpl w:val="A49EAF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833179D"/>
    <w:multiLevelType w:val="hybridMultilevel"/>
    <w:tmpl w:val="5302F672"/>
    <w:lvl w:ilvl="0" w:tplc="EEF6E65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062786"/>
    <w:multiLevelType w:val="multilevel"/>
    <w:tmpl w:val="565CA232"/>
    <w:lvl w:ilvl="0">
      <w:start w:val="1"/>
      <w:numFmt w:val="decimal"/>
      <w:lvlText w:val="%1)"/>
      <w:lvlJc w:val="left"/>
      <w:pPr>
        <w:tabs>
          <w:tab w:val="num" w:pos="720"/>
        </w:tabs>
        <w:ind w:left="720" w:hanging="360"/>
      </w:pPr>
      <w:rPr>
        <w:rFonts w:hint="default"/>
        <w:color w:val="FFCC00"/>
      </w:rPr>
    </w:lvl>
    <w:lvl w:ilvl="1">
      <w:start w:val="1"/>
      <w:numFmt w:val="bullet"/>
      <w:lvlText w:val=""/>
      <w:lvlJc w:val="left"/>
      <w:pPr>
        <w:tabs>
          <w:tab w:val="num" w:pos="1440"/>
        </w:tabs>
        <w:ind w:left="1440" w:hanging="360"/>
      </w:pPr>
      <w:rPr>
        <w:rFonts w:ascii="Wingdings" w:hAnsi="Wingdings" w:hint="default"/>
        <w:color w:val="00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5F0942"/>
    <w:multiLevelType w:val="multilevel"/>
    <w:tmpl w:val="2FECEFF0"/>
    <w:lvl w:ilvl="0">
      <w:start w:val="1"/>
      <w:numFmt w:val="decimal"/>
      <w:lvlText w:val="%1)"/>
      <w:lvlJc w:val="left"/>
      <w:pPr>
        <w:tabs>
          <w:tab w:val="num" w:pos="720"/>
        </w:tabs>
        <w:ind w:left="720" w:hanging="360"/>
      </w:pPr>
      <w:rPr>
        <w:rFonts w:hint="default"/>
        <w:color w:val="FFCC00"/>
      </w:rPr>
    </w:lvl>
    <w:lvl w:ilvl="1">
      <w:start w:val="1"/>
      <w:numFmt w:val="bullet"/>
      <w:lvlText w:val=""/>
      <w:lvlJc w:val="left"/>
      <w:pPr>
        <w:tabs>
          <w:tab w:val="num" w:pos="1440"/>
        </w:tabs>
        <w:ind w:left="1440" w:hanging="360"/>
      </w:pPr>
      <w:rPr>
        <w:rFonts w:ascii="Wingdings" w:hAnsi="Wingdings" w:hint="default"/>
        <w:color w:val="FFCC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951822"/>
    <w:multiLevelType w:val="multilevel"/>
    <w:tmpl w:val="FAF88CA2"/>
    <w:lvl w:ilvl="0">
      <w:start w:val="1"/>
      <w:numFmt w:val="bullet"/>
      <w:lvlText w:val=""/>
      <w:lvlJc w:val="left"/>
      <w:pPr>
        <w:tabs>
          <w:tab w:val="num" w:pos="648"/>
        </w:tabs>
        <w:ind w:left="648" w:hanging="288"/>
      </w:pPr>
      <w:rPr>
        <w:rFonts w:ascii="Symbol" w:hAnsi="Symbol" w:hint="default"/>
        <w:color w:val="000000"/>
      </w:rPr>
    </w:lvl>
    <w:lvl w:ilvl="1">
      <w:start w:val="1"/>
      <w:numFmt w:val="bullet"/>
      <w:lvlText w:val=""/>
      <w:lvlJc w:val="left"/>
      <w:pPr>
        <w:tabs>
          <w:tab w:val="num" w:pos="1440"/>
        </w:tabs>
        <w:ind w:left="1440" w:hanging="360"/>
      </w:pPr>
      <w:rPr>
        <w:rFonts w:ascii="Symbol" w:hAnsi="Symbol" w:hint="default"/>
        <w:color w:val="00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8F1842"/>
    <w:multiLevelType w:val="hybridMultilevel"/>
    <w:tmpl w:val="8732F75E"/>
    <w:lvl w:ilvl="0" w:tplc="C262C7F0">
      <w:start w:val="1"/>
      <w:numFmt w:val="bullet"/>
      <w:lvlText w:val=""/>
      <w:lvlJc w:val="left"/>
      <w:pPr>
        <w:tabs>
          <w:tab w:val="num" w:pos="720"/>
        </w:tabs>
        <w:ind w:left="720" w:hanging="360"/>
      </w:pPr>
      <w:rPr>
        <w:rFonts w:ascii="Symbol" w:hAnsi="Symbol" w:hint="default"/>
      </w:rPr>
    </w:lvl>
    <w:lvl w:ilvl="1" w:tplc="D9E6CA92">
      <w:start w:val="1"/>
      <w:numFmt w:val="decimal"/>
      <w:lvlText w:val="%2."/>
      <w:lvlJc w:val="left"/>
      <w:pPr>
        <w:tabs>
          <w:tab w:val="num" w:pos="1440"/>
        </w:tabs>
        <w:ind w:left="1440" w:hanging="360"/>
      </w:pPr>
    </w:lvl>
    <w:lvl w:ilvl="2" w:tplc="020CCF5E">
      <w:start w:val="1"/>
      <w:numFmt w:val="decimal"/>
      <w:lvlText w:val="%3."/>
      <w:lvlJc w:val="left"/>
      <w:pPr>
        <w:tabs>
          <w:tab w:val="num" w:pos="2160"/>
        </w:tabs>
        <w:ind w:left="2160" w:hanging="360"/>
      </w:pPr>
    </w:lvl>
    <w:lvl w:ilvl="3" w:tplc="C01EB7BC">
      <w:start w:val="1"/>
      <w:numFmt w:val="decimal"/>
      <w:lvlText w:val="%4."/>
      <w:lvlJc w:val="left"/>
      <w:pPr>
        <w:tabs>
          <w:tab w:val="num" w:pos="2880"/>
        </w:tabs>
        <w:ind w:left="2880" w:hanging="360"/>
      </w:pPr>
    </w:lvl>
    <w:lvl w:ilvl="4" w:tplc="279AADF0">
      <w:start w:val="1"/>
      <w:numFmt w:val="decimal"/>
      <w:lvlText w:val="%5."/>
      <w:lvlJc w:val="left"/>
      <w:pPr>
        <w:tabs>
          <w:tab w:val="num" w:pos="3600"/>
        </w:tabs>
        <w:ind w:left="3600" w:hanging="360"/>
      </w:pPr>
    </w:lvl>
    <w:lvl w:ilvl="5" w:tplc="3C561AFA">
      <w:start w:val="1"/>
      <w:numFmt w:val="decimal"/>
      <w:lvlText w:val="%6."/>
      <w:lvlJc w:val="left"/>
      <w:pPr>
        <w:tabs>
          <w:tab w:val="num" w:pos="4320"/>
        </w:tabs>
        <w:ind w:left="4320" w:hanging="360"/>
      </w:pPr>
    </w:lvl>
    <w:lvl w:ilvl="6" w:tplc="4CA0E922">
      <w:start w:val="1"/>
      <w:numFmt w:val="decimal"/>
      <w:lvlText w:val="%7."/>
      <w:lvlJc w:val="left"/>
      <w:pPr>
        <w:tabs>
          <w:tab w:val="num" w:pos="5040"/>
        </w:tabs>
        <w:ind w:left="5040" w:hanging="360"/>
      </w:pPr>
    </w:lvl>
    <w:lvl w:ilvl="7" w:tplc="547ED532">
      <w:start w:val="1"/>
      <w:numFmt w:val="decimal"/>
      <w:lvlText w:val="%8."/>
      <w:lvlJc w:val="left"/>
      <w:pPr>
        <w:tabs>
          <w:tab w:val="num" w:pos="5760"/>
        </w:tabs>
        <w:ind w:left="5760" w:hanging="360"/>
      </w:pPr>
    </w:lvl>
    <w:lvl w:ilvl="8" w:tplc="57548DE6">
      <w:start w:val="1"/>
      <w:numFmt w:val="decimal"/>
      <w:lvlText w:val="%9."/>
      <w:lvlJc w:val="left"/>
      <w:pPr>
        <w:tabs>
          <w:tab w:val="num" w:pos="6480"/>
        </w:tabs>
        <w:ind w:left="6480" w:hanging="360"/>
      </w:pPr>
    </w:lvl>
  </w:abstractNum>
  <w:num w:numId="1" w16cid:durableId="413091018">
    <w:abstractNumId w:val="15"/>
  </w:num>
  <w:num w:numId="2" w16cid:durableId="120941870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1200548">
    <w:abstractNumId w:val="23"/>
  </w:num>
  <w:num w:numId="4" w16cid:durableId="74849867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0044678">
    <w:abstractNumId w:val="17"/>
  </w:num>
  <w:num w:numId="6" w16cid:durableId="17969715">
    <w:abstractNumId w:val="9"/>
  </w:num>
  <w:num w:numId="7" w16cid:durableId="470950878">
    <w:abstractNumId w:val="8"/>
  </w:num>
  <w:num w:numId="8" w16cid:durableId="1130634514">
    <w:abstractNumId w:val="10"/>
  </w:num>
  <w:num w:numId="9" w16cid:durableId="1991445429">
    <w:abstractNumId w:val="7"/>
  </w:num>
  <w:num w:numId="10" w16cid:durableId="1094397398">
    <w:abstractNumId w:val="11"/>
  </w:num>
  <w:num w:numId="11" w16cid:durableId="663625792">
    <w:abstractNumId w:val="3"/>
  </w:num>
  <w:num w:numId="12" w16cid:durableId="1701128372">
    <w:abstractNumId w:val="13"/>
  </w:num>
  <w:num w:numId="13" w16cid:durableId="856817855">
    <w:abstractNumId w:val="5"/>
  </w:num>
  <w:num w:numId="14" w16cid:durableId="1582326636">
    <w:abstractNumId w:val="0"/>
  </w:num>
  <w:num w:numId="15" w16cid:durableId="1831017505">
    <w:abstractNumId w:val="21"/>
  </w:num>
  <w:num w:numId="16" w16cid:durableId="1666980495">
    <w:abstractNumId w:val="12"/>
  </w:num>
  <w:num w:numId="17" w16cid:durableId="135730440">
    <w:abstractNumId w:val="20"/>
  </w:num>
  <w:num w:numId="18" w16cid:durableId="441070212">
    <w:abstractNumId w:val="16"/>
  </w:num>
  <w:num w:numId="19" w16cid:durableId="855730806">
    <w:abstractNumId w:val="18"/>
  </w:num>
  <w:num w:numId="20" w16cid:durableId="1819761705">
    <w:abstractNumId w:val="4"/>
  </w:num>
  <w:num w:numId="21" w16cid:durableId="1680500669">
    <w:abstractNumId w:val="2"/>
  </w:num>
  <w:num w:numId="22" w16cid:durableId="334652064">
    <w:abstractNumId w:val="19"/>
  </w:num>
  <w:num w:numId="23" w16cid:durableId="1808470337">
    <w:abstractNumId w:val="1"/>
  </w:num>
  <w:num w:numId="24" w16cid:durableId="521281494">
    <w:abstractNumId w:val="6"/>
  </w:num>
  <w:num w:numId="25" w16cid:durableId="84227181">
    <w:abstractNumId w:val="22"/>
  </w:num>
  <w:num w:numId="26" w16cid:durableId="16899423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01"/>
    <w:rsid w:val="0005421F"/>
    <w:rsid w:val="00061194"/>
    <w:rsid w:val="00076335"/>
    <w:rsid w:val="00116E18"/>
    <w:rsid w:val="001258FC"/>
    <w:rsid w:val="001A12C5"/>
    <w:rsid w:val="001F5DCC"/>
    <w:rsid w:val="00204D82"/>
    <w:rsid w:val="00227B53"/>
    <w:rsid w:val="00256783"/>
    <w:rsid w:val="00266DE8"/>
    <w:rsid w:val="002826F2"/>
    <w:rsid w:val="00286762"/>
    <w:rsid w:val="002874F2"/>
    <w:rsid w:val="0029433E"/>
    <w:rsid w:val="002C6AB3"/>
    <w:rsid w:val="002E0ABA"/>
    <w:rsid w:val="00363B99"/>
    <w:rsid w:val="003E62C9"/>
    <w:rsid w:val="003F731B"/>
    <w:rsid w:val="00461804"/>
    <w:rsid w:val="00496724"/>
    <w:rsid w:val="00524AA6"/>
    <w:rsid w:val="00664051"/>
    <w:rsid w:val="00711B91"/>
    <w:rsid w:val="00720216"/>
    <w:rsid w:val="007855D5"/>
    <w:rsid w:val="007D4BFD"/>
    <w:rsid w:val="007E5941"/>
    <w:rsid w:val="007E6D24"/>
    <w:rsid w:val="008426E4"/>
    <w:rsid w:val="00852409"/>
    <w:rsid w:val="00876DE7"/>
    <w:rsid w:val="00902B77"/>
    <w:rsid w:val="009042DF"/>
    <w:rsid w:val="0092404C"/>
    <w:rsid w:val="00981E38"/>
    <w:rsid w:val="009B38E3"/>
    <w:rsid w:val="00A145AE"/>
    <w:rsid w:val="00AB45B2"/>
    <w:rsid w:val="00AE430E"/>
    <w:rsid w:val="00B70033"/>
    <w:rsid w:val="00BC052B"/>
    <w:rsid w:val="00BE134F"/>
    <w:rsid w:val="00C816AE"/>
    <w:rsid w:val="00CA12ED"/>
    <w:rsid w:val="00CF3E54"/>
    <w:rsid w:val="00D1196F"/>
    <w:rsid w:val="00D154BF"/>
    <w:rsid w:val="00D525CE"/>
    <w:rsid w:val="00D77B19"/>
    <w:rsid w:val="00D85148"/>
    <w:rsid w:val="00DB7AB4"/>
    <w:rsid w:val="00E10301"/>
    <w:rsid w:val="00E5512E"/>
    <w:rsid w:val="00E9096E"/>
    <w:rsid w:val="00EC2020"/>
    <w:rsid w:val="00EC7082"/>
    <w:rsid w:val="00ED1692"/>
    <w:rsid w:val="00EE63AD"/>
    <w:rsid w:val="00EF4A87"/>
    <w:rsid w:val="00F35212"/>
    <w:rsid w:val="00F520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1429EF9-3158-445B-9A2D-F68297FE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eastAsia="Arial Unicode MS"/>
      <w:b/>
      <w:bCs/>
    </w:rPr>
  </w:style>
  <w:style w:type="paragraph" w:styleId="Heading2">
    <w:name w:val="heading 2"/>
    <w:basedOn w:val="Normal"/>
    <w:next w:val="Normal"/>
    <w:qFormat/>
    <w:pPr>
      <w:keepNext/>
      <w:outlineLvl w:val="1"/>
    </w:pPr>
    <w:rPr>
      <w:b/>
      <w:bCs/>
      <w:color w:val="FF0000"/>
    </w:rPr>
  </w:style>
  <w:style w:type="paragraph" w:styleId="Heading3">
    <w:name w:val="heading 3"/>
    <w:basedOn w:val="Normal"/>
    <w:next w:val="Normal"/>
    <w:qFormat/>
    <w:pPr>
      <w:keepNext/>
      <w:outlineLvl w:val="2"/>
    </w:pPr>
    <w:rPr>
      <w:b/>
      <w:bCs/>
      <w:color w:val="000000"/>
    </w:rPr>
  </w:style>
  <w:style w:type="paragraph" w:styleId="Heading4">
    <w:name w:val="heading 4"/>
    <w:basedOn w:val="Normal"/>
    <w:next w:val="Normal"/>
    <w:qFormat/>
    <w:pPr>
      <w:keepNext/>
      <w:tabs>
        <w:tab w:val="left" w:pos="3327"/>
      </w:tabs>
      <w:outlineLvl w:val="3"/>
    </w:pPr>
    <w:rPr>
      <w:b/>
      <w:bCs/>
      <w:sz w:val="22"/>
      <w:szCs w:val="22"/>
    </w:rPr>
  </w:style>
  <w:style w:type="paragraph" w:styleId="Heading5">
    <w:name w:val="heading 5"/>
    <w:basedOn w:val="Normal"/>
    <w:next w:val="Normal"/>
    <w:qFormat/>
    <w:pPr>
      <w:keepNext/>
      <w:jc w:val="center"/>
      <w:outlineLvl w:val="4"/>
    </w:pPr>
    <w:rPr>
      <w:rFonts w:eastAsia="Arial Unicode MS"/>
      <w:b/>
      <w:bCs/>
    </w:rPr>
  </w:style>
  <w:style w:type="paragraph" w:styleId="Heading6">
    <w:name w:val="heading 6"/>
    <w:basedOn w:val="Normal"/>
    <w:next w:val="Normal"/>
    <w:qFormat/>
    <w:pPr>
      <w:keepNext/>
      <w:outlineLvl w:val="5"/>
    </w:pPr>
    <w:rPr>
      <w:rFonts w:ascii="Arial" w:eastAsia="Arial Unicode MS" w:hAnsi="Arial" w:cs="Arial"/>
      <w:i/>
      <w:iCs/>
    </w:rPr>
  </w:style>
  <w:style w:type="paragraph" w:styleId="Heading7">
    <w:name w:val="heading 7"/>
    <w:basedOn w:val="Normal"/>
    <w:next w:val="Normal"/>
    <w:qFormat/>
    <w:pPr>
      <w:keepNext/>
      <w:jc w:val="center"/>
      <w:outlineLvl w:val="6"/>
    </w:pPr>
    <w:rPr>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FollowedHyperlink">
    <w:name w:val="FollowedHyperlink"/>
    <w:basedOn w:val="DefaultParagraphFont"/>
    <w:semiHidden/>
    <w:rPr>
      <w:color w:val="800080"/>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lackboard.u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HP 350: Health Behavior Research Methods</vt:lpstr>
    </vt:vector>
  </TitlesOfParts>
  <Company>IPR/USC</Company>
  <LinksUpToDate>false</LinksUpToDate>
  <CharactersWithSpaces>12289</CharactersWithSpaces>
  <SharedDoc>false</SharedDoc>
  <HLinks>
    <vt:vector size="6" baseType="variant">
      <vt:variant>
        <vt:i4>8323106</vt:i4>
      </vt:variant>
      <vt:variant>
        <vt:i4>0</vt:i4>
      </vt:variant>
      <vt:variant>
        <vt:i4>0</vt:i4>
      </vt:variant>
      <vt:variant>
        <vt:i4>5</vt:i4>
      </vt:variant>
      <vt:variant>
        <vt:lpwstr>https://blackboard.usc.edu/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 350: Health Behavior Research Methods</dc:title>
  <dc:subject/>
  <dc:creator>Chih-Ping Chou</dc:creator>
  <cp:keywords/>
  <dc:description/>
  <cp:lastModifiedBy>Administrator</cp:lastModifiedBy>
  <cp:revision>22</cp:revision>
  <cp:lastPrinted>2008-08-26T01:55:00Z</cp:lastPrinted>
  <dcterms:created xsi:type="dcterms:W3CDTF">2025-07-24T07:11:00Z</dcterms:created>
  <dcterms:modified xsi:type="dcterms:W3CDTF">2025-07-24T07:11:00Z</dcterms:modified>
</cp:coreProperties>
</file>